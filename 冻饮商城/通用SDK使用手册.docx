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60" w:lineRule="auto"/>
        <w:jc w:val="center"/>
        <w:rPr>
          <w:rFonts w:ascii="楷体_GB2312" w:hAnsi="宋体" w:eastAsia="楷体_GB2312"/>
          <w:b/>
          <w:bCs/>
          <w:sz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sz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sz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sz w:val="52"/>
        </w:rPr>
      </w:pPr>
    </w:p>
    <w:p>
      <w:pPr>
        <w:spacing w:line="360" w:lineRule="auto"/>
        <w:jc w:val="center"/>
        <w:rPr>
          <w:rFonts w:ascii="黑体" w:hAnsi="黑体" w:eastAsia="黑体"/>
          <w:b/>
          <w:bCs/>
          <w:sz w:val="72"/>
          <w:szCs w:val="72"/>
        </w:rPr>
      </w:pPr>
      <w:r>
        <w:rPr>
          <w:rFonts w:hint="eastAsia" w:ascii="黑体" w:hAnsi="黑体" w:eastAsia="黑体"/>
          <w:b/>
          <w:bCs/>
          <w:sz w:val="72"/>
          <w:szCs w:val="72"/>
        </w:rPr>
        <w:t>海尔大uHome云平台</w:t>
      </w:r>
    </w:p>
    <w:p>
      <w:pPr>
        <w:spacing w:line="360" w:lineRule="auto"/>
        <w:jc w:val="center"/>
        <w:rPr>
          <w:rFonts w:ascii="黑体" w:hAnsi="黑体" w:eastAsia="黑体"/>
          <w:b/>
          <w:bCs/>
          <w:sz w:val="52"/>
          <w:szCs w:val="52"/>
        </w:rPr>
      </w:pPr>
      <w:r>
        <w:rPr>
          <w:rFonts w:hint="eastAsia" w:ascii="黑体" w:hAnsi="黑体" w:eastAsia="黑体"/>
          <w:b/>
          <w:bCs/>
          <w:sz w:val="52"/>
          <w:szCs w:val="52"/>
        </w:rPr>
        <w:t>通用SDK使用手册</w:t>
      </w:r>
    </w:p>
    <w:p>
      <w:pPr>
        <w:spacing w:line="360" w:lineRule="auto"/>
        <w:jc w:val="center"/>
        <w:rPr>
          <w:rFonts w:ascii="黑体" w:hAnsi="黑体" w:eastAsia="黑体"/>
          <w:sz w:val="28"/>
        </w:rPr>
      </w:pPr>
    </w:p>
    <w:p>
      <w:pPr>
        <w:spacing w:line="360" w:lineRule="auto"/>
        <w:jc w:val="center"/>
        <w:rPr>
          <w:rFonts w:ascii="黑体" w:hAnsi="黑体" w:eastAsia="黑体"/>
          <w:sz w:val="28"/>
        </w:rPr>
      </w:pPr>
    </w:p>
    <w:p>
      <w:pPr>
        <w:spacing w:line="360" w:lineRule="auto"/>
        <w:jc w:val="center"/>
        <w:rPr>
          <w:rFonts w:ascii="黑体" w:hAnsi="黑体" w:eastAsia="黑体"/>
          <w:sz w:val="28"/>
        </w:rPr>
      </w:pPr>
    </w:p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版本：V0.1</w:t>
      </w:r>
    </w:p>
    <w:p>
      <w:pPr>
        <w:spacing w:line="360" w:lineRule="auto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2015年05月</w:t>
      </w:r>
    </w:p>
    <w:p>
      <w:pPr>
        <w:spacing w:line="360" w:lineRule="auto"/>
        <w:rPr>
          <w:rFonts w:ascii="黑体" w:hAnsi="黑体" w:eastAsia="黑体"/>
          <w:sz w:val="44"/>
        </w:rPr>
      </w:pPr>
    </w:p>
    <w:p>
      <w:pPr>
        <w:spacing w:line="360" w:lineRule="auto"/>
        <w:rPr>
          <w:rFonts w:ascii="黑体" w:hAnsi="黑体" w:eastAsia="黑体"/>
          <w:sz w:val="44"/>
        </w:rPr>
      </w:pPr>
    </w:p>
    <w:p>
      <w:pPr>
        <w:spacing w:line="360" w:lineRule="auto"/>
        <w:jc w:val="center"/>
        <w:rPr>
          <w:rFonts w:ascii="黑体" w:hAnsi="黑体" w:eastAsia="黑体"/>
          <w:sz w:val="28"/>
        </w:rPr>
      </w:pPr>
    </w:p>
    <w:p>
      <w:pPr>
        <w:spacing w:line="360" w:lineRule="auto"/>
        <w:rPr>
          <w:rFonts w:hAnsi="宋体"/>
        </w:rPr>
        <w:sectPr>
          <w:pgSz w:w="11906" w:h="16838"/>
          <w:pgMar w:top="1418" w:right="1418" w:bottom="1191" w:left="1418" w:header="851" w:footer="992" w:gutter="284"/>
          <w:cols w:space="425" w:num="1"/>
          <w:docGrid w:type="lines" w:linePitch="312" w:charSpace="0"/>
        </w:sectPr>
      </w:pP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文档修订记录</w:t>
      </w:r>
    </w:p>
    <w:tbl>
      <w:tblPr>
        <w:tblStyle w:val="38"/>
        <w:tblW w:w="91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3260"/>
        <w:gridCol w:w="1276"/>
        <w:gridCol w:w="1417"/>
        <w:gridCol w:w="709"/>
        <w:gridCol w:w="778"/>
      </w:tblGrid>
      <w:tr>
        <w:trPr>
          <w:cantSplit/>
        </w:trPr>
        <w:tc>
          <w:tcPr>
            <w:tcW w:w="817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版本编号</w:t>
            </w:r>
          </w:p>
        </w:tc>
        <w:tc>
          <w:tcPr>
            <w:tcW w:w="851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*变化状态</w:t>
            </w:r>
          </w:p>
        </w:tc>
        <w:tc>
          <w:tcPr>
            <w:tcW w:w="326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变更内容和范围</w:t>
            </w:r>
          </w:p>
        </w:tc>
        <w:tc>
          <w:tcPr>
            <w:tcW w:w="1276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变更日期</w:t>
            </w:r>
          </w:p>
        </w:tc>
        <w:tc>
          <w:tcPr>
            <w:tcW w:w="1417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变更人</w:t>
            </w:r>
          </w:p>
        </w:tc>
        <w:tc>
          <w:tcPr>
            <w:tcW w:w="709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批准日期</w:t>
            </w:r>
          </w:p>
        </w:tc>
        <w:tc>
          <w:tcPr>
            <w:tcW w:w="778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批准人</w:t>
            </w:r>
          </w:p>
        </w:tc>
      </w:tr>
      <w:tr>
        <w:trPr>
          <w:cantSplit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0.1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A</w:t>
            </w:r>
          </w:p>
        </w:tc>
        <w:tc>
          <w:tcPr>
            <w:tcW w:w="3260" w:type="dxa"/>
            <w:vAlign w:val="center"/>
          </w:tcPr>
          <w:p>
            <w:pPr>
              <w:pStyle w:val="43"/>
              <w:widowControl w:val="0"/>
              <w:pBdr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jc w:val="both"/>
              <w:rPr>
                <w:rFonts w:ascii="宋体" w:hAnsi="宋体"/>
                <w:kern w:val="2"/>
                <w:szCs w:val="20"/>
              </w:rPr>
            </w:pPr>
            <w:r>
              <w:rPr>
                <w:rFonts w:hint="eastAsia" w:ascii="宋体" w:hAnsi="宋体"/>
                <w:kern w:val="2"/>
                <w:szCs w:val="20"/>
              </w:rPr>
              <w:t>初稿</w:t>
            </w: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</w:rPr>
            </w:pPr>
            <w:r>
              <w:rPr>
                <w:rFonts w:hint="eastAsia" w:hAnsi="宋体"/>
              </w:rPr>
              <w:t>2015-05-28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int="eastAsia" w:hAnsi="宋体"/>
                <w:sz w:val="18"/>
                <w:szCs w:val="18"/>
              </w:rPr>
              <w:t>刘建锋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>
        <w:trPr>
          <w:cantSplit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>
        <w:trPr>
          <w:cantSplit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>
        <w:trPr>
          <w:cantSplit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</w:tc>
      </w:tr>
      <w:tr>
        <w:trPr>
          <w:cantSplit/>
          <w:ins w:id="0" w:author="0" w:date="2015-03-11T10:49:00Z"/>
        </w:trPr>
        <w:tc>
          <w:tcPr>
            <w:tcW w:w="817" w:type="dxa"/>
            <w:vAlign w:val="center"/>
          </w:tcPr>
          <w:p>
            <w:pPr>
              <w:spacing w:line="360" w:lineRule="auto"/>
              <w:jc w:val="center"/>
              <w:rPr>
                <w:ins w:id="1" w:author="0" w:date="2015-03-11T10:49:00Z"/>
                <w:rFonts w:hAnsi="宋体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ins w:id="2" w:author="0" w:date="2015-03-11T10:49:00Z"/>
                <w:rFonts w:hAnsi="宋体"/>
                <w:szCs w:val="21"/>
              </w:rPr>
            </w:pPr>
          </w:p>
        </w:tc>
        <w:tc>
          <w:tcPr>
            <w:tcW w:w="3260" w:type="dxa"/>
            <w:vAlign w:val="center"/>
          </w:tcPr>
          <w:p>
            <w:pPr>
              <w:spacing w:line="360" w:lineRule="auto"/>
              <w:jc w:val="center"/>
              <w:rPr>
                <w:ins w:id="3" w:author="0" w:date="2015-03-11T10:49:00Z"/>
                <w:rFonts w:hAnsi="宋体"/>
                <w:szCs w:val="21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line="360" w:lineRule="auto"/>
              <w:jc w:val="center"/>
              <w:rPr>
                <w:ins w:id="4" w:author="0" w:date="2015-03-11T10:49:00Z"/>
                <w:rFonts w:hAnsi="宋体"/>
                <w:szCs w:val="21"/>
              </w:rPr>
            </w:pP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ins w:id="5" w:author="0" w:date="2015-03-11T10:49:00Z"/>
                <w:rFonts w:hAnsi="宋体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ins w:id="6" w:author="0" w:date="2015-03-11T10:49:00Z"/>
                <w:rFonts w:hAnsi="宋体"/>
                <w:szCs w:val="21"/>
              </w:rPr>
            </w:pPr>
          </w:p>
        </w:tc>
        <w:tc>
          <w:tcPr>
            <w:tcW w:w="778" w:type="dxa"/>
            <w:vAlign w:val="center"/>
          </w:tcPr>
          <w:p>
            <w:pPr>
              <w:spacing w:line="360" w:lineRule="auto"/>
              <w:jc w:val="center"/>
              <w:rPr>
                <w:ins w:id="7" w:author="0" w:date="2015-03-11T10:49:00Z"/>
                <w:rFonts w:hAnsi="宋体"/>
                <w:szCs w:val="21"/>
              </w:rPr>
            </w:pPr>
          </w:p>
        </w:tc>
      </w:tr>
    </w:tbl>
    <w:p>
      <w:pPr>
        <w:spacing w:line="360" w:lineRule="auto"/>
        <w:rPr>
          <w:rFonts w:hAnsi="宋体"/>
          <w:bCs/>
        </w:rPr>
      </w:pPr>
      <w:r>
        <w:rPr>
          <w:rFonts w:hint="eastAsia" w:hAnsi="宋体"/>
          <w:bCs/>
        </w:rPr>
        <w:t>*变化状态：A——增加，M——修改，D——删除，</w:t>
      </w:r>
      <w:r>
        <w:rPr>
          <w:rFonts w:hAnsi="宋体"/>
          <w:bCs/>
        </w:rPr>
        <w:t>N</w:t>
      </w:r>
      <w:r>
        <w:rPr>
          <w:rFonts w:hint="eastAsia" w:hAnsi="宋体"/>
          <w:bCs/>
        </w:rPr>
        <w:t>——正式发布</w:t>
      </w:r>
    </w:p>
    <w:p>
      <w:pPr>
        <w:spacing w:line="360" w:lineRule="auto"/>
        <w:rPr>
          <w:rFonts w:hAnsi="宋体"/>
          <w:bCs/>
        </w:rPr>
      </w:pP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文档审批信息</w:t>
      </w:r>
    </w:p>
    <w:tbl>
      <w:tblPr>
        <w:tblStyle w:val="38"/>
        <w:tblW w:w="93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320"/>
        <w:gridCol w:w="1916"/>
        <w:gridCol w:w="1800"/>
        <w:gridCol w:w="1800"/>
        <w:gridCol w:w="1680"/>
      </w:tblGrid>
      <w:tr>
        <w:tc>
          <w:tcPr>
            <w:tcW w:w="828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序号</w:t>
            </w:r>
          </w:p>
        </w:tc>
        <w:tc>
          <w:tcPr>
            <w:tcW w:w="132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审阅人</w:t>
            </w:r>
          </w:p>
        </w:tc>
        <w:tc>
          <w:tcPr>
            <w:tcW w:w="1916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角色</w:t>
            </w:r>
          </w:p>
        </w:tc>
        <w:tc>
          <w:tcPr>
            <w:tcW w:w="180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审阅日期</w:t>
            </w:r>
          </w:p>
        </w:tc>
        <w:tc>
          <w:tcPr>
            <w:tcW w:w="180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签字</w:t>
            </w:r>
          </w:p>
        </w:tc>
        <w:tc>
          <w:tcPr>
            <w:tcW w:w="1680" w:type="dxa"/>
            <w:shd w:val="clear" w:color="auto" w:fill="E6E6E6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int="eastAsia" w:hAnsi="宋体"/>
                <w:b/>
                <w:szCs w:val="21"/>
              </w:rPr>
              <w:t>备注</w:t>
            </w: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  <w:tr>
        <w:trPr>
          <w:trHeight w:val="454" w:hRule="atLeast"/>
        </w:trPr>
        <w:tc>
          <w:tcPr>
            <w:tcW w:w="828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16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>
      <w:pPr>
        <w:spacing w:line="360" w:lineRule="auto"/>
        <w:rPr>
          <w:rFonts w:hAnsi="宋体"/>
        </w:rPr>
        <w:sectPr>
          <w:headerReference r:id="rId3" w:type="default"/>
          <w:footerReference r:id="rId4" w:type="default"/>
          <w:pgSz w:w="11906" w:h="16838"/>
          <w:pgMar w:top="1418" w:right="1418" w:bottom="1191" w:left="1418" w:header="851" w:footer="992" w:gutter="284"/>
          <w:pgNumType w:start="2"/>
          <w:cols w:space="425" w:num="1"/>
          <w:docGrid w:type="lines" w:linePitch="312" w:charSpace="0"/>
        </w:sectPr>
      </w:pPr>
    </w:p>
    <w:p>
      <w:pPr>
        <w:spacing w:line="360" w:lineRule="auto"/>
        <w:jc w:val="center"/>
      </w:pPr>
      <w:r>
        <w:rPr>
          <w:rFonts w:hint="eastAsia" w:hAnsi="宋体"/>
          <w:b/>
          <w:bCs/>
          <w:sz w:val="28"/>
          <w:szCs w:val="28"/>
        </w:rPr>
        <w:t>目录</w:t>
      </w:r>
      <w:r>
        <w:rPr>
          <w:rFonts w:ascii="Times New Roman" w:hAnsi="宋体"/>
          <w:szCs w:val="20"/>
        </w:rPr>
        <w:fldChar w:fldCharType="begin"/>
      </w:r>
      <w:r>
        <w:rPr>
          <w:rFonts w:ascii="Times New Roman" w:hAnsi="宋体"/>
          <w:szCs w:val="20"/>
        </w:rPr>
        <w:instrText xml:space="preserve"> TOC \o "1-5" \h \z \u </w:instrText>
      </w:r>
      <w:r>
        <w:rPr>
          <w:rFonts w:ascii="Times New Roman" w:hAnsi="宋体"/>
          <w:szCs w:val="20"/>
        </w:rPr>
        <w:fldChar w:fldCharType="separate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"_Toc420677260" </w:instrText>
      </w:r>
      <w:r>
        <w:fldChar w:fldCharType="separate"/>
      </w:r>
      <w:r>
        <w:rPr>
          <w:rStyle w:val="36"/>
        </w:rPr>
        <w:t>1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引言</w:t>
      </w:r>
      <w:r>
        <w:tab/>
      </w:r>
      <w:r>
        <w:fldChar w:fldCharType="begin"/>
      </w:r>
      <w:r>
        <w:instrText xml:space="preserve"> PAGEREF _Toc420677260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"_Toc420677261"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1.1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执行摘要</w:t>
      </w:r>
      <w:r>
        <w:tab/>
      </w:r>
      <w:r>
        <w:fldChar w:fldCharType="begin"/>
      </w:r>
      <w:r>
        <w:instrText xml:space="preserve"> PAGEREF _Toc420677261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"_Toc420677262"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1.2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_Toc420677262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"_Toc420677263"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1.3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术语和定义</w:t>
      </w:r>
      <w:r>
        <w:tab/>
      </w:r>
      <w:r>
        <w:fldChar w:fldCharType="begin"/>
      </w:r>
      <w:r>
        <w:instrText xml:space="preserve"> PAGEREF _Toc420677263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"_Toc420677264"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1.4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_Toc420677264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"_Toc420677265"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1.5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特殊记号格式说明</w:t>
      </w:r>
      <w:r>
        <w:tab/>
      </w:r>
      <w:r>
        <w:fldChar w:fldCharType="begin"/>
      </w:r>
      <w:r>
        <w:instrText xml:space="preserve"> PAGEREF _Toc420677265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"_Toc420677266" </w:instrText>
      </w:r>
      <w:r>
        <w:fldChar w:fldCharType="separate"/>
      </w:r>
      <w:r>
        <w:rPr>
          <w:rStyle w:val="36"/>
        </w:rPr>
        <w:t>2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系统说明</w:t>
      </w:r>
      <w:r>
        <w:tab/>
      </w:r>
      <w:r>
        <w:fldChar w:fldCharType="begin"/>
      </w:r>
      <w:r>
        <w:instrText xml:space="preserve"> PAGEREF _Toc420677266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"_Toc420677267" </w:instrText>
      </w:r>
      <w:r>
        <w:fldChar w:fldCharType="separate"/>
      </w:r>
      <w:r>
        <w:rPr>
          <w:rStyle w:val="36"/>
        </w:rPr>
        <w:t>3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主要接口说明</w:t>
      </w:r>
      <w:r>
        <w:tab/>
      </w:r>
      <w:r>
        <w:fldChar w:fldCharType="begin"/>
      </w:r>
      <w:r>
        <w:instrText xml:space="preserve"> PAGEREF _Toc420677267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"_Toc420677268"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用户系统</w:t>
      </w:r>
      <w:r>
        <w:tab/>
      </w:r>
      <w:r>
        <w:fldChar w:fldCharType="begin"/>
      </w:r>
      <w:r>
        <w:instrText xml:space="preserve"> PAGEREF _Toc420677268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"_Toc420677269" </w:instrText>
      </w:r>
      <w:r>
        <w:fldChar w:fldCharType="separate"/>
      </w:r>
      <w:r>
        <w:rPr>
          <w:rStyle w:val="36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UserServiceImpl</w:t>
      </w:r>
      <w:r>
        <w:tab/>
      </w:r>
      <w:r>
        <w:fldChar w:fldCharType="begin"/>
      </w:r>
      <w:r>
        <w:instrText xml:space="preserve"> PAGEREF _Toc420677269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"_Toc420677270" </w:instrText>
      </w:r>
      <w:r>
        <w:fldChar w:fldCharType="separate"/>
      </w:r>
      <w:r>
        <w:rPr>
          <w:rStyle w:val="36"/>
          <w:rFonts w:asciiTheme="majorEastAsia" w:hAnsiTheme="majorEastAsia" w:eastAsiaTheme="majorEastAsia"/>
        </w:rPr>
        <w:t>3.1.1.1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register()</w:t>
      </w:r>
      <w:r>
        <w:tab/>
      </w:r>
      <w:r>
        <w:fldChar w:fldCharType="begin"/>
      </w:r>
      <w:r>
        <w:instrText xml:space="preserve"> PAGEREF _Toc420677270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"_Toc420677271" </w:instrText>
      </w:r>
      <w:r>
        <w:fldChar w:fldCharType="separate"/>
      </w:r>
      <w:r>
        <w:rPr>
          <w:rStyle w:val="36"/>
          <w:rFonts w:asciiTheme="majorEastAsia" w:hAnsiTheme="majorEastAsia" w:eastAsiaTheme="majorEastAsia"/>
        </w:rPr>
        <w:t>3.1.1.2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query()</w:t>
      </w:r>
      <w:r>
        <w:tab/>
      </w:r>
      <w:r>
        <w:fldChar w:fldCharType="begin"/>
      </w:r>
      <w:r>
        <w:instrText xml:space="preserve"> PAGEREF _Toc420677271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"_Toc420677272" </w:instrText>
      </w:r>
      <w:r>
        <w:fldChar w:fldCharType="separate"/>
      </w:r>
      <w:r>
        <w:rPr>
          <w:rStyle w:val="36"/>
          <w:rFonts w:asciiTheme="majorEastAsia" w:hAnsiTheme="majorEastAsia" w:eastAsiaTheme="majorEastAsia"/>
        </w:rPr>
        <w:t>3.1.1.3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updateUserProfile()</w:t>
      </w:r>
      <w:r>
        <w:tab/>
      </w:r>
      <w:r>
        <w:fldChar w:fldCharType="begin"/>
      </w:r>
      <w:r>
        <w:instrText xml:space="preserve"> PAGEREF _Toc420677272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"_Toc420677273" </w:instrText>
      </w:r>
      <w:r>
        <w:fldChar w:fldCharType="separate"/>
      </w:r>
      <w:r>
        <w:rPr>
          <w:rStyle w:val="36"/>
          <w:rFonts w:asciiTheme="majorEastAsia" w:hAnsiTheme="majorEastAsia" w:eastAsiaTheme="majorEastAsia"/>
        </w:rPr>
        <w:t>3.1.1.4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resetPassword()</w:t>
      </w:r>
      <w:r>
        <w:tab/>
      </w:r>
      <w:r>
        <w:fldChar w:fldCharType="begin"/>
      </w:r>
      <w:r>
        <w:instrText xml:space="preserve"> PAGEREF _Toc420677273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"_Toc420677274" </w:instrText>
      </w:r>
      <w:r>
        <w:fldChar w:fldCharType="separate"/>
      </w:r>
      <w:r>
        <w:rPr>
          <w:rStyle w:val="36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UserExtendServiceImpl</w:t>
      </w:r>
      <w:r>
        <w:tab/>
      </w:r>
      <w:r>
        <w:fldChar w:fldCharType="begin"/>
      </w:r>
      <w:r>
        <w:instrText xml:space="preserve"> PAGEREF _Toc420677274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"_Toc420677275"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3.1.2.1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queryEmail()</w:t>
      </w:r>
      <w:r>
        <w:tab/>
      </w:r>
      <w:r>
        <w:fldChar w:fldCharType="begin"/>
      </w:r>
      <w:r>
        <w:instrText xml:space="preserve"> PAGEREF _Toc420677275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"_Toc420677276"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3.1.2.2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queryMobile()</w:t>
      </w:r>
      <w:r>
        <w:tab/>
      </w:r>
      <w:r>
        <w:fldChar w:fldCharType="begin"/>
      </w:r>
      <w:r>
        <w:instrText xml:space="preserve"> PAGEREF _Toc420677276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"_Toc420677277"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3.1.2.3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updateEmail()</w:t>
      </w:r>
      <w:r>
        <w:tab/>
      </w:r>
      <w:r>
        <w:fldChar w:fldCharType="begin"/>
      </w:r>
      <w:r>
        <w:instrText xml:space="preserve"> PAGEREF _Toc420677277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"_Toc420677278"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3.1.2.4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updateMobile()</w:t>
      </w:r>
      <w:r>
        <w:tab/>
      </w:r>
      <w:r>
        <w:fldChar w:fldCharType="begin"/>
      </w:r>
      <w:r>
        <w:instrText xml:space="preserve"> PAGEREF _Toc420677278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"_Toc420677279"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能力系统</w:t>
      </w:r>
      <w:r>
        <w:tab/>
      </w:r>
      <w:r>
        <w:fldChar w:fldCharType="begin"/>
      </w:r>
      <w:r>
        <w:instrText xml:space="preserve"> PAGEREF _Toc420677279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"_Toc420677280" </w:instrText>
      </w:r>
      <w:r>
        <w:fldChar w:fldCharType="separate"/>
      </w:r>
      <w:r>
        <w:rPr>
          <w:rStyle w:val="36"/>
        </w:rPr>
        <w:t>3.2.1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DeviceBindingServiceImpl</w:t>
      </w:r>
      <w:r>
        <w:tab/>
      </w:r>
      <w:r>
        <w:fldChar w:fldCharType="begin"/>
      </w:r>
      <w:r>
        <w:instrText xml:space="preserve"> PAGEREF _Toc420677280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"_Toc420677281"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Bind()</w:t>
      </w:r>
      <w:r>
        <w:tab/>
      </w:r>
      <w:r>
        <w:fldChar w:fldCharType="begin"/>
      </w:r>
      <w:r>
        <w:instrText xml:space="preserve"> PAGEREF _Toc420677281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"_Toc420677282"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Unbind()</w:t>
      </w:r>
      <w:r>
        <w:tab/>
      </w:r>
      <w:r>
        <w:fldChar w:fldCharType="begin"/>
      </w:r>
      <w:r>
        <w:instrText xml:space="preserve"> PAGEREF _Toc420677282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"_Toc420677283"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queryDevices()</w:t>
      </w:r>
      <w:r>
        <w:tab/>
      </w:r>
      <w:r>
        <w:fldChar w:fldCharType="begin"/>
      </w:r>
      <w:r>
        <w:instrText xml:space="preserve"> PAGEREF _Toc420677283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"_Toc420677284"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queryUsers()</w:t>
      </w:r>
      <w:r>
        <w:tab/>
      </w:r>
      <w:r>
        <w:fldChar w:fldCharType="begin"/>
      </w:r>
      <w:r>
        <w:instrText xml:space="preserve"> PAGEREF _Toc420677284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"_Toc420677285"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3.2.1.5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renameDevice()</w:t>
      </w:r>
      <w:r>
        <w:tab/>
      </w:r>
      <w:r>
        <w:fldChar w:fldCharType="begin"/>
      </w:r>
      <w:r>
        <w:instrText xml:space="preserve"> PAGEREF _Toc420677285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"_Toc420677286" </w:instrText>
      </w:r>
      <w:r>
        <w:fldChar w:fldCharType="separate"/>
      </w:r>
      <w:r>
        <w:rPr>
          <w:rStyle w:val="36"/>
        </w:rPr>
        <w:t>3.2.2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WeatherdubboServiceImpl</w:t>
      </w:r>
      <w:r>
        <w:tab/>
      </w:r>
      <w:r>
        <w:fldChar w:fldCharType="begin"/>
      </w:r>
      <w:r>
        <w:instrText xml:space="preserve"> PAGEREF _Toc420677286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"_Toc420677287"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currWeather()</w:t>
      </w:r>
      <w:r>
        <w:tab/>
      </w:r>
      <w:r>
        <w:fldChar w:fldCharType="begin"/>
      </w:r>
      <w:r>
        <w:instrText xml:space="preserve"> PAGEREF _Toc420677287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"_Toc420677288"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forecast7daysWeather()</w:t>
      </w:r>
      <w:r>
        <w:tab/>
      </w:r>
      <w:r>
        <w:fldChar w:fldCharType="begin"/>
      </w:r>
      <w:r>
        <w:instrText xml:space="preserve"> PAGEREF _Toc420677288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"_Toc420677289"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currWeatherExponent()</w:t>
      </w:r>
      <w:r>
        <w:tab/>
      </w:r>
      <w:r>
        <w:fldChar w:fldCharType="begin"/>
      </w:r>
      <w:r>
        <w:instrText xml:space="preserve"> PAGEREF _Toc420677289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"_Toc420677290"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3.2.2.4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currAirExponent()</w:t>
      </w:r>
      <w:r>
        <w:tab/>
      </w:r>
      <w:r>
        <w:fldChar w:fldCharType="begin"/>
      </w:r>
      <w:r>
        <w:instrText xml:space="preserve"> PAGEREF _Toc420677290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"_Toc420677291"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设备系统</w:t>
      </w:r>
      <w:r>
        <w:tab/>
      </w:r>
      <w:r>
        <w:fldChar w:fldCharType="begin"/>
      </w:r>
      <w:r>
        <w:instrText xml:space="preserve"> PAGEREF _Toc420677291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"_Toc420677292" </w:instrText>
      </w:r>
      <w:r>
        <w:fldChar w:fldCharType="separate"/>
      </w:r>
      <w:r>
        <w:rPr>
          <w:rStyle w:val="36"/>
        </w:rPr>
        <w:t>3.3.1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OperateServiceImpl</w:t>
      </w:r>
      <w:r>
        <w:tab/>
      </w:r>
      <w:r>
        <w:fldChar w:fldCharType="begin"/>
      </w:r>
      <w:r>
        <w:instrText xml:space="preserve"> PAGEREF _Toc420677292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"_Toc420677293"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3.3.1.1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deviceAttrOp()</w:t>
      </w:r>
      <w:r>
        <w:tab/>
      </w:r>
      <w:r>
        <w:fldChar w:fldCharType="begin"/>
      </w:r>
      <w:r>
        <w:instrText xml:space="preserve"> PAGEREF _Toc420677293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"_Toc420677294"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3.3.1.2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deviceGroupOp()</w:t>
      </w:r>
      <w:r>
        <w:tab/>
      </w:r>
      <w:r>
        <w:fldChar w:fldCharType="begin"/>
      </w:r>
      <w:r>
        <w:instrText xml:space="preserve"> PAGEREF _Toc420677294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"_Toc420677295"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3.3.1.3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deviceInfraredOp()</w:t>
      </w:r>
      <w:r>
        <w:tab/>
      </w:r>
      <w:r>
        <w:fldChar w:fldCharType="begin"/>
      </w:r>
      <w:r>
        <w:instrText xml:space="preserve"> PAGEREF _Toc420677295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8"/>
        <w:tabs>
          <w:tab w:val="left" w:pos="1680"/>
          <w:tab w:val="right" w:leader="dot" w:pos="8776"/>
        </w:tabs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"_Toc420677296" </w:instrText>
      </w:r>
      <w:r>
        <w:fldChar w:fldCharType="separate"/>
      </w:r>
      <w:r>
        <w:rPr>
          <w:rStyle w:val="36"/>
          <w:rFonts w:asciiTheme="majorEastAsia" w:hAnsiTheme="majorEastAsia" w:eastAsiaTheme="majorEastAsia" w:cstheme="minorHAnsi"/>
        </w:rPr>
        <w:t>3.3.1.4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36"/>
        </w:rPr>
        <w:t>deviceOpAllStatus()</w:t>
      </w:r>
      <w:r>
        <w:tab/>
      </w:r>
      <w:r>
        <w:fldChar w:fldCharType="begin"/>
      </w:r>
      <w:r>
        <w:instrText xml:space="preserve"> PAGEREF _Toc420677296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"_Toc420677297" </w:instrText>
      </w:r>
      <w:r>
        <w:fldChar w:fldCharType="separate"/>
      </w:r>
      <w:r>
        <w:rPr>
          <w:rStyle w:val="36"/>
        </w:rPr>
        <w:t>4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接口使用</w:t>
      </w:r>
      <w:r>
        <w:tab/>
      </w:r>
      <w:r>
        <w:fldChar w:fldCharType="begin"/>
      </w:r>
      <w:r>
        <w:instrText xml:space="preserve"> PAGEREF _Toc420677297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"_Toc420677298"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引入</w:t>
      </w:r>
      <w:r>
        <w:rPr>
          <w:rStyle w:val="36"/>
        </w:rPr>
        <w:t xml:space="preserve">Spring </w:t>
      </w:r>
      <w:r>
        <w:rPr>
          <w:rStyle w:val="36"/>
          <w:rFonts w:hint="eastAsia"/>
        </w:rPr>
        <w:t>的工程中配置</w:t>
      </w:r>
      <w:r>
        <w:tab/>
      </w:r>
      <w:r>
        <w:fldChar w:fldCharType="begin"/>
      </w:r>
      <w:r>
        <w:instrText xml:space="preserve"> PAGEREF _Toc420677298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"_Toc420677299" </w:instrText>
      </w:r>
      <w:r>
        <w:fldChar w:fldCharType="separate"/>
      </w:r>
      <w:r>
        <w:rPr>
          <w:rStyle w:val="36"/>
        </w:rPr>
        <w:t>4.1.1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 xml:space="preserve">rest </w:t>
      </w:r>
      <w:r>
        <w:rPr>
          <w:rStyle w:val="36"/>
          <w:rFonts w:hint="eastAsia"/>
        </w:rPr>
        <w:t>方式请求接口类配置</w:t>
      </w:r>
      <w:r>
        <w:tab/>
      </w:r>
      <w:r>
        <w:fldChar w:fldCharType="begin"/>
      </w:r>
      <w:r>
        <w:instrText xml:space="preserve"> PAGEREF _Toc420677299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"_Toc420677300" </w:instrText>
      </w:r>
      <w:r>
        <w:fldChar w:fldCharType="separate"/>
      </w:r>
      <w:r>
        <w:rPr>
          <w:rStyle w:val="36"/>
        </w:rPr>
        <w:t>4.1.2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dubbo</w:t>
      </w:r>
      <w:r>
        <w:rPr>
          <w:rStyle w:val="36"/>
          <w:rFonts w:hint="eastAsia"/>
        </w:rPr>
        <w:t>方式请求接口类配置</w:t>
      </w:r>
      <w:r>
        <w:tab/>
      </w:r>
      <w:r>
        <w:fldChar w:fldCharType="begin"/>
      </w:r>
      <w:r>
        <w:instrText xml:space="preserve"> PAGEREF _Toc420677300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"_Toc420677301"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一般工程中配置</w:t>
      </w:r>
      <w:r>
        <w:tab/>
      </w:r>
      <w:r>
        <w:fldChar w:fldCharType="begin"/>
      </w:r>
      <w:r>
        <w:instrText xml:space="preserve"> PAGEREF _Toc420677301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"_Toc420677302" </w:instrText>
      </w:r>
      <w:r>
        <w:fldChar w:fldCharType="separate"/>
      </w:r>
      <w:r>
        <w:rPr>
          <w:rStyle w:val="36"/>
        </w:rPr>
        <w:t>4.2.1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 xml:space="preserve">rest </w:t>
      </w:r>
      <w:r>
        <w:rPr>
          <w:rStyle w:val="36"/>
          <w:rFonts w:hint="eastAsia"/>
        </w:rPr>
        <w:t>方式请求接口类实现</w:t>
      </w:r>
      <w:r>
        <w:tab/>
      </w:r>
      <w:r>
        <w:fldChar w:fldCharType="begin"/>
      </w:r>
      <w:r>
        <w:instrText xml:space="preserve"> PAGEREF _Toc420677302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7"/>
        <w:tabs>
          <w:tab w:val="left" w:pos="1050"/>
          <w:tab w:val="right" w:leader="dot" w:pos="877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"_Toc420677303" </w:instrText>
      </w:r>
      <w:r>
        <w:fldChar w:fldCharType="separate"/>
      </w:r>
      <w:r>
        <w:rPr>
          <w:rStyle w:val="36"/>
        </w:rPr>
        <w:t>4.2.2</w:t>
      </w:r>
      <w:r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  <w:tab/>
      </w:r>
      <w:r>
        <w:rPr>
          <w:rStyle w:val="36"/>
        </w:rPr>
        <w:t>dubbo</w:t>
      </w:r>
      <w:r>
        <w:rPr>
          <w:rStyle w:val="36"/>
          <w:rFonts w:hint="eastAsia"/>
        </w:rPr>
        <w:t>方式请求接口类实现</w:t>
      </w:r>
      <w:r>
        <w:tab/>
      </w:r>
      <w:r>
        <w:fldChar w:fldCharType="begin"/>
      </w:r>
      <w:r>
        <w:instrText xml:space="preserve"> PAGEREF _Toc420677303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"_Toc420677304"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</w:rPr>
        <w:t>openservice.properties</w:t>
      </w:r>
      <w:r>
        <w:rPr>
          <w:rStyle w:val="36"/>
          <w:rFonts w:hint="eastAsia"/>
        </w:rPr>
        <w:t>说明</w:t>
      </w:r>
      <w:r>
        <w:tab/>
      </w:r>
      <w:r>
        <w:fldChar w:fldCharType="begin"/>
      </w:r>
      <w:r>
        <w:instrText xml:space="preserve"> PAGEREF _Toc420677304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"_Toc420677305" </w:instrText>
      </w:r>
      <w:r>
        <w:fldChar w:fldCharType="separate"/>
      </w:r>
      <w:r>
        <w:rPr>
          <w:rStyle w:val="36"/>
        </w:rPr>
        <w:t>5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示例代码</w:t>
      </w:r>
      <w:r>
        <w:tab/>
      </w:r>
      <w:r>
        <w:fldChar w:fldCharType="begin"/>
      </w:r>
      <w:r>
        <w:instrText xml:space="preserve"> PAGEREF _Toc420677305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"_Toc420677306"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接口类示例</w:t>
      </w:r>
      <w:r>
        <w:rPr>
          <w:rStyle w:val="36"/>
        </w:rPr>
        <w:t>1</w:t>
      </w:r>
      <w:r>
        <w:tab/>
      </w:r>
      <w:r>
        <w:fldChar w:fldCharType="begin"/>
      </w:r>
      <w:r>
        <w:instrText xml:space="preserve"> PAGEREF _Toc420677306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"_Toc420677307"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  <w:rFonts w:hint="eastAsia"/>
        </w:rPr>
        <w:t>接口类示例</w:t>
      </w:r>
      <w:r>
        <w:rPr>
          <w:rStyle w:val="36"/>
        </w:rPr>
        <w:t>2</w:t>
      </w:r>
      <w:r>
        <w:tab/>
      </w:r>
      <w:r>
        <w:fldChar w:fldCharType="begin"/>
      </w:r>
      <w:r>
        <w:instrText xml:space="preserve"> PAGEREF _Toc420677307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5"/>
        <w:rPr>
          <w:rFonts w:asciiTheme="minorHAnsi" w:hAnsiTheme="minorHAnsi" w:eastAsiaTheme="minorEastAsia" w:cstheme="minorBidi"/>
          <w:caps w:val="0"/>
          <w:sz w:val="21"/>
          <w:szCs w:val="22"/>
        </w:rPr>
      </w:pPr>
      <w:r>
        <w:fldChar w:fldCharType="begin"/>
      </w:r>
      <w:r>
        <w:instrText xml:space="preserve"> HYPERLINK \l "_Toc420677308" </w:instrText>
      </w:r>
      <w:r>
        <w:fldChar w:fldCharType="separate"/>
      </w:r>
      <w:r>
        <w:rPr>
          <w:rStyle w:val="36"/>
        </w:rPr>
        <w:t>6</w:t>
      </w:r>
      <w:r>
        <w:rPr>
          <w:rFonts w:asciiTheme="minorHAnsi" w:hAnsiTheme="minorHAnsi" w:eastAsiaTheme="minorEastAsia" w:cstheme="minorBidi"/>
          <w:caps w:val="0"/>
          <w:sz w:val="21"/>
          <w:szCs w:val="22"/>
        </w:rPr>
        <w:tab/>
      </w:r>
      <w:r>
        <w:rPr>
          <w:rStyle w:val="36"/>
          <w:rFonts w:hint="eastAsia"/>
        </w:rPr>
        <w:t>常见问题</w:t>
      </w:r>
      <w:r>
        <w:tab/>
      </w:r>
      <w:r>
        <w:fldChar w:fldCharType="begin"/>
      </w:r>
      <w:r>
        <w:instrText xml:space="preserve"> PAGEREF _Toc420677308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"_Toc420677309"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6.1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</w:rPr>
        <w:t>NullPointerException</w:t>
      </w:r>
      <w:r>
        <w:tab/>
      </w:r>
      <w:r>
        <w:fldChar w:fldCharType="begin"/>
      </w:r>
      <w:r>
        <w:instrText xml:space="preserve"> PAGEREF _Toc420677309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"_Toc420677310"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6.2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</w:rPr>
        <w:t>UnknownHostException</w:t>
      </w:r>
      <w:r>
        <w:tab/>
      </w:r>
      <w:r>
        <w:fldChar w:fldCharType="begin"/>
      </w:r>
      <w:r>
        <w:instrText xml:space="preserve"> PAGEREF _Toc420677310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"_Toc420677311"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6.3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</w:rPr>
        <w:t>404</w:t>
      </w:r>
      <w:r>
        <w:tab/>
      </w:r>
      <w:r>
        <w:fldChar w:fldCharType="begin"/>
      </w:r>
      <w:r>
        <w:instrText xml:space="preserve"> PAGEREF _Toc420677311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6"/>
        <w:tabs>
          <w:tab w:val="left" w:pos="840"/>
          <w:tab w:val="right" w:leader="dot" w:pos="877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"_Toc420677312" </w:instrText>
      </w:r>
      <w:r>
        <w:fldChar w:fldCharType="separate"/>
      </w:r>
      <w:r>
        <w:rPr>
          <w:rStyle w:val="36"/>
          <w:snapToGrid w:val="0"/>
          <w:w w:val="0"/>
          <w:kern w:val="0"/>
        </w:rPr>
        <w:t>6.4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36"/>
        </w:rPr>
        <w:t>Dubblo</w:t>
      </w:r>
      <w:r>
        <w:rPr>
          <w:rStyle w:val="36"/>
          <w:rFonts w:hint="eastAsia"/>
        </w:rPr>
        <w:t>配置</w:t>
      </w:r>
      <w:r>
        <w:tab/>
      </w:r>
      <w:r>
        <w:fldChar w:fldCharType="begin"/>
      </w:r>
      <w:r>
        <w:instrText xml:space="preserve"> PAGEREF _Toc420677312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widowControl/>
        <w:jc w:val="left"/>
        <w:rPr>
          <w:rFonts w:ascii="Times New Roman" w:hAnsi="宋体"/>
          <w:szCs w:val="20"/>
        </w:rPr>
      </w:pPr>
      <w:r>
        <w:rPr>
          <w:rFonts w:ascii="Times New Roman" w:hAnsi="宋体"/>
          <w:szCs w:val="20"/>
        </w:rPr>
        <w:fldChar w:fldCharType="end"/>
      </w:r>
    </w:p>
    <w:p>
      <w:pPr>
        <w:widowControl/>
        <w:jc w:val="left"/>
        <w:rPr>
          <w:rFonts w:ascii="Times New Roman" w:hAnsi="宋体"/>
          <w:szCs w:val="20"/>
        </w:rPr>
      </w:pPr>
    </w:p>
    <w:p>
      <w:pPr>
        <w:widowControl/>
        <w:jc w:val="left"/>
        <w:rPr>
          <w:rFonts w:ascii="Times New Roman" w:hAnsi="宋体"/>
          <w:szCs w:val="20"/>
        </w:rPr>
      </w:pPr>
    </w:p>
    <w:p>
      <w:pPr>
        <w:pStyle w:val="2"/>
      </w:pPr>
      <w:bookmarkStart w:id="0" w:name="_Toc420677260"/>
      <w:bookmarkStart w:id="1" w:name="_Toc391290944"/>
      <w:bookmarkStart w:id="2" w:name="_Toc260161609"/>
      <w:r>
        <w:rPr>
          <w:rFonts w:hint="eastAsia"/>
        </w:rPr>
        <w:t>引言</w:t>
      </w:r>
      <w:bookmarkEnd w:id="0"/>
      <w:bookmarkEnd w:id="1"/>
      <w:bookmarkEnd w:id="2"/>
    </w:p>
    <w:p>
      <w:pPr>
        <w:pStyle w:val="3"/>
      </w:pPr>
      <w:bookmarkStart w:id="3" w:name="_Toc420677261"/>
      <w:bookmarkStart w:id="4" w:name="_Toc368295476"/>
      <w:bookmarkStart w:id="5" w:name="_Toc260161610"/>
      <w:bookmarkStart w:id="6" w:name="_Toc391290945"/>
      <w:r>
        <w:rPr>
          <w:rFonts w:hint="eastAsia"/>
        </w:rPr>
        <w:t>执行摘要</w:t>
      </w:r>
      <w:bookmarkEnd w:id="3"/>
      <w:bookmarkEnd w:id="4"/>
      <w:bookmarkEnd w:id="5"/>
      <w:bookmarkEnd w:id="6"/>
    </w:p>
    <w:p>
      <w:pPr>
        <w:ind w:firstLine="420"/>
      </w:pPr>
      <w:r>
        <w:rPr>
          <w:rFonts w:hint="eastAsia"/>
        </w:rPr>
        <w:t>简述项目缘起、过程、结果以及其他需要重点强调的事项。本节内容相当于给管理人员的简介。</w:t>
      </w:r>
    </w:p>
    <w:p>
      <w:pPr>
        <w:pStyle w:val="3"/>
      </w:pPr>
      <w:bookmarkStart w:id="7" w:name="_Toc420677262"/>
      <w:bookmarkStart w:id="8" w:name="_Toc368295477"/>
      <w:bookmarkStart w:id="9" w:name="_Toc260161611"/>
      <w:bookmarkStart w:id="10" w:name="_Toc391290946"/>
      <w:r>
        <w:rPr>
          <w:rFonts w:hint="eastAsia"/>
        </w:rPr>
        <w:t>编写目的</w:t>
      </w:r>
      <w:bookmarkEnd w:id="7"/>
      <w:bookmarkEnd w:id="8"/>
      <w:bookmarkEnd w:id="9"/>
      <w:bookmarkEnd w:id="10"/>
    </w:p>
    <w:p>
      <w:pPr>
        <w:ind w:firstLine="420"/>
      </w:pPr>
      <w:r>
        <w:rPr>
          <w:rFonts w:hint="eastAsia"/>
        </w:rPr>
        <w:t>本文档是关于海尔大uHome项目云平台的通用SDK使用手册，编写目的在于：帮助开发人员熟悉通用SDK（openservice-client）的使用，快速定位问题；解答通用SDK常见问题。</w:t>
      </w:r>
    </w:p>
    <w:p>
      <w:pPr>
        <w:ind w:firstLine="420"/>
      </w:pPr>
    </w:p>
    <w:p>
      <w:pPr>
        <w:pStyle w:val="3"/>
      </w:pPr>
      <w:bookmarkStart w:id="11" w:name="_Toc420677263"/>
      <w:bookmarkStart w:id="12" w:name="_Toc391290947"/>
      <w:bookmarkStart w:id="13" w:name="_Toc368295478"/>
      <w:bookmarkStart w:id="14" w:name="_Toc260161612"/>
      <w:r>
        <w:rPr>
          <w:rFonts w:hint="eastAsia"/>
        </w:rPr>
        <w:t>术语和定义</w:t>
      </w:r>
      <w:bookmarkEnd w:id="11"/>
      <w:bookmarkEnd w:id="12"/>
      <w:bookmarkEnd w:id="13"/>
      <w:bookmarkEnd w:id="14"/>
    </w:p>
    <w:p>
      <w:pPr>
        <w:ind w:firstLine="420"/>
      </w:pPr>
      <w:r>
        <w:rPr>
          <w:rFonts w:hint="eastAsia"/>
          <w:b/>
        </w:rPr>
        <w:t>智能家电</w:t>
      </w:r>
      <w:r>
        <w:rPr>
          <w:rFonts w:hint="eastAsia"/>
        </w:rPr>
        <w:t>：指加装了WIFI联网模块、能够通过互联网远程控制的海尔家电设备，即海尔生产的带智能联网（WIFI）模块和远程程序控制模块的家电产品。有时，也称为物联网家电。目前包括冰箱、空调、洗衣机、酒柜、烤箱、热水器等类别。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云平台</w:t>
      </w:r>
      <w:r>
        <w:rPr>
          <w:rFonts w:hint="eastAsia"/>
        </w:rPr>
        <w:t>：海尔全集团范围的智能家电运营管理平台，是海尔集团互联网转型战略的重要组成之一。</w:t>
      </w:r>
    </w:p>
    <w:p>
      <w:pPr/>
      <w:r>
        <w:rPr>
          <w:rFonts w:hint="eastAsia"/>
        </w:rPr>
        <w:t xml:space="preserve">    </w:t>
      </w:r>
    </w:p>
    <w:p>
      <w:pPr>
        <w:pStyle w:val="3"/>
      </w:pPr>
      <w:bookmarkStart w:id="15" w:name="_Toc368295479"/>
      <w:bookmarkStart w:id="16" w:name="_Toc391290948"/>
      <w:bookmarkStart w:id="17" w:name="_Toc420677264"/>
      <w:bookmarkStart w:id="18" w:name="_Toc260161613"/>
      <w:r>
        <w:rPr>
          <w:rFonts w:hint="eastAsia"/>
        </w:rPr>
        <w:t>参考资料</w:t>
      </w:r>
      <w:bookmarkEnd w:id="15"/>
      <w:bookmarkEnd w:id="16"/>
      <w:bookmarkEnd w:id="17"/>
      <w:bookmarkEnd w:id="18"/>
    </w:p>
    <w:p>
      <w:pPr>
        <w:ind w:firstLine="420"/>
      </w:pPr>
      <w:r>
        <w:rPr>
          <w:rFonts w:hint="eastAsia"/>
        </w:rPr>
        <w:t>本设计所参考的相关文档、标准等资料如下：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云平台用户系统接口设计V1.2.1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openservice-client-trunk接口使用说明</w:t>
      </w:r>
    </w:p>
    <w:p>
      <w:pPr>
        <w:pStyle w:val="47"/>
        <w:numPr>
          <w:ilvl w:val="0"/>
          <w:numId w:val="3"/>
        </w:numPr>
        <w:ind w:firstLineChars="0"/>
      </w:pPr>
      <w:r>
        <w:t>M2M-APP_M2M-Common-APP</w:t>
      </w:r>
    </w:p>
    <w:p>
      <w:pPr>
        <w:pStyle w:val="47"/>
        <w:numPr>
          <w:ilvl w:val="0"/>
          <w:numId w:val="3"/>
        </w:numPr>
        <w:ind w:firstLineChars="0"/>
      </w:pPr>
      <w:r>
        <w:rPr>
          <w:rFonts w:hint="eastAsia"/>
        </w:rPr>
        <w:t>能力化平台-服务接口说明</w:t>
      </w:r>
    </w:p>
    <w:p>
      <w:pPr>
        <w:pStyle w:val="3"/>
      </w:pPr>
      <w:bookmarkStart w:id="19" w:name="_Toc391290949"/>
      <w:bookmarkStart w:id="20" w:name="_Toc368295480"/>
      <w:bookmarkStart w:id="21" w:name="_Toc420677265"/>
      <w:bookmarkStart w:id="22" w:name="_Toc260161614"/>
      <w:r>
        <w:rPr>
          <w:rFonts w:hint="eastAsia"/>
        </w:rPr>
        <w:t>特殊记号格式说明</w:t>
      </w:r>
      <w:bookmarkEnd w:id="19"/>
      <w:bookmarkEnd w:id="20"/>
      <w:bookmarkEnd w:id="21"/>
      <w:bookmarkEnd w:id="22"/>
    </w:p>
    <w:p>
      <w:pPr>
        <w:ind w:firstLine="420"/>
      </w:pPr>
      <w:r>
        <w:rPr>
          <w:rFonts w:hint="eastAsia"/>
        </w:rPr>
        <w:t>本文档暂未使用特殊文档记号或格式。</w:t>
      </w:r>
    </w:p>
    <w:p>
      <w:pPr>
        <w:ind w:firstLine="420"/>
      </w:pPr>
    </w:p>
    <w:p>
      <w:pPr>
        <w:pStyle w:val="2"/>
      </w:pPr>
      <w:bookmarkStart w:id="23" w:name="_Toc420677266"/>
      <w:r>
        <w:rPr>
          <w:rFonts w:hint="eastAsia"/>
        </w:rPr>
        <w:t>系统说明</w:t>
      </w:r>
      <w:bookmarkEnd w:id="23"/>
    </w:p>
    <w:p>
      <w:pPr>
        <w:widowControl/>
        <w:shd w:val="clear" w:color="auto" w:fill="FFFFFF"/>
        <w:spacing w:line="280" w:lineRule="atLeast"/>
        <w:jc w:val="left"/>
        <w:rPr>
          <w:rFonts w:ascii="微软雅黑" w:hAnsi="微软雅黑" w:eastAsia="微软雅黑" w:cs="宋体"/>
          <w:color w:val="000000"/>
          <w:kern w:val="0"/>
          <w:sz w:val="19"/>
          <w:szCs w:val="19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9"/>
          <w:szCs w:val="19"/>
        </w:rPr>
        <w:t>    </w:t>
      </w: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 xml:space="preserve">    </w:t>
      </w:r>
      <w:r>
        <w:rPr>
          <w:rFonts w:hint="eastAsia"/>
        </w:rPr>
        <w:t>本SDK是为方便个应用系统调用平台相关服务而开发的工具，本SDK本身不进行任何业务处理，对应各服务的调用都是透传至后台系统。</w:t>
      </w:r>
    </w:p>
    <w:p>
      <w:pPr>
        <w:pStyle w:val="2"/>
      </w:pPr>
      <w:bookmarkStart w:id="24" w:name="_Toc420677267"/>
      <w:r>
        <w:rPr>
          <w:rFonts w:hint="eastAsia"/>
        </w:rPr>
        <w:t>主要接口说明</w:t>
      </w:r>
      <w:bookmarkEnd w:id="24"/>
    </w:p>
    <w:p>
      <w:pPr>
        <w:ind w:firstLine="315" w:firstLineChars="150"/>
      </w:pPr>
      <w:r>
        <w:rPr>
          <w:rFonts w:hint="eastAsia"/>
        </w:rPr>
        <w:t>列举几个主要接口进行说明，其他接口参见《openservice-client-trunk接口使用说明》。</w:t>
      </w:r>
    </w:p>
    <w:p>
      <w:pPr>
        <w:pStyle w:val="3"/>
      </w:pPr>
      <w:bookmarkStart w:id="25" w:name="_Toc420677268"/>
      <w:r>
        <w:rPr>
          <w:rFonts w:hint="eastAsia"/>
        </w:rPr>
        <w:t>用户系统</w:t>
      </w:r>
      <w:bookmarkEnd w:id="25"/>
    </w:p>
    <w:p>
      <w:pPr>
        <w:pStyle w:val="4"/>
      </w:pPr>
      <w:bookmarkStart w:id="26" w:name="_Toc420677269"/>
      <w:r>
        <w:t>UserServiceImpl</w:t>
      </w:r>
      <w:bookmarkEnd w:id="26"/>
    </w:p>
    <w:p>
      <w:pPr/>
      <w:r>
        <w:rPr>
          <w:rFonts w:hint="eastAsia"/>
        </w:rPr>
        <w:t>接口类为</w:t>
      </w:r>
      <w:r>
        <w:t>UserService</w:t>
      </w:r>
      <w:r>
        <w:rPr>
          <w:rFonts w:hint="eastAsia"/>
        </w:rPr>
        <w:t>，所有接口都是REST方式</w:t>
      </w:r>
    </w:p>
    <w:p>
      <w:pPr>
        <w:pStyle w:val="5"/>
        <w:spacing w:before="156"/>
      </w:pPr>
      <w:r>
        <w:rPr>
          <w:rFonts w:hint="eastAsia"/>
        </w:rPr>
        <w:t xml:space="preserve"> </w:t>
      </w:r>
      <w:bookmarkStart w:id="27" w:name="_Toc420677270"/>
      <w:r>
        <w:t>register</w:t>
      </w:r>
      <w:r>
        <w:rPr>
          <w:rFonts w:hint="eastAsia"/>
        </w:rPr>
        <w:t>()</w:t>
      </w:r>
      <w:bookmarkEnd w:id="27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hint="eastAsia" w:cstheme="minorHAnsi"/>
                <w:szCs w:val="21"/>
              </w:rPr>
              <w:t>方法功能：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hint="eastAsia" w:cstheme="minorHAnsi"/>
                <w:kern w:val="0"/>
                <w:szCs w:val="21"/>
              </w:rPr>
              <w:t>用户注册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UserAccount uacc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uacc: 用户账号信息参照公共结构UserAccount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Void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</w:pPr>
      <w:r>
        <w:rPr>
          <w:rFonts w:hint="eastAsia"/>
        </w:rPr>
        <w:t xml:space="preserve"> </w:t>
      </w:r>
      <w:bookmarkStart w:id="28" w:name="_Toc420677271"/>
      <w:r>
        <w:t>query</w:t>
      </w:r>
      <w:r>
        <w:rPr>
          <w:rFonts w:hint="eastAsia"/>
        </w:rPr>
        <w:t>()</w:t>
      </w:r>
      <w:bookmarkEnd w:id="28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查询用户信息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int accType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int idType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accType: 账户类型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idType: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 ID类型0通过userId查询其他通过loginName查询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参照公共结构User</w:t>
            </w:r>
          </w:p>
        </w:tc>
      </w:tr>
    </w:tbl>
    <w:p>
      <w:pPr/>
    </w:p>
    <w:p>
      <w:pPr>
        <w:pStyle w:val="5"/>
        <w:spacing w:before="156"/>
      </w:pPr>
      <w:r>
        <w:rPr>
          <w:rFonts w:hint="eastAsia"/>
        </w:rPr>
        <w:t xml:space="preserve"> </w:t>
      </w:r>
      <w:bookmarkStart w:id="29" w:name="_Toc420677272"/>
      <w:r>
        <w:t>updateUserProfile</w:t>
      </w:r>
      <w:r>
        <w:rPr>
          <w:rFonts w:hint="eastAsia"/>
        </w:rPr>
        <w:t>()</w:t>
      </w:r>
      <w:bookmarkEnd w:id="29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用户信息修改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Map&lt;String, String&gt; profile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userId: 用户id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profile: 用户扩展信息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Void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</w:pPr>
      <w:r>
        <w:rPr>
          <w:rFonts w:hint="eastAsia"/>
        </w:rPr>
        <w:t xml:space="preserve"> </w:t>
      </w:r>
      <w:bookmarkStart w:id="30" w:name="_Toc420677273"/>
      <w:r>
        <w:t>resetPassword</w:t>
      </w:r>
      <w:r>
        <w:rPr>
          <w:rFonts w:hint="eastAsia"/>
        </w:rPr>
        <w:t>()</w:t>
      </w:r>
      <w:bookmarkEnd w:id="30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密码找回/重置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UserResetPasswordreq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req: 用户信息及新密码参照公共结构UserResetPassword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Void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</w:p>
        </w:tc>
      </w:tr>
    </w:tbl>
    <w:p>
      <w:pPr/>
    </w:p>
    <w:p>
      <w:pPr>
        <w:pStyle w:val="4"/>
      </w:pPr>
      <w:bookmarkStart w:id="31" w:name="_Toc420677274"/>
      <w:r>
        <w:t>UserExtendServiceImpl</w:t>
      </w:r>
      <w:bookmarkEnd w:id="31"/>
    </w:p>
    <w:p>
      <w:pPr/>
      <w:r>
        <w:rPr>
          <w:rFonts w:hint="eastAsia"/>
        </w:rPr>
        <w:t>接口类为</w:t>
      </w:r>
      <w:r>
        <w:t>User</w:t>
      </w:r>
      <w:r>
        <w:rPr>
          <w:rFonts w:hint="eastAsia"/>
        </w:rPr>
        <w:t>Extend</w:t>
      </w:r>
      <w:r>
        <w:t>Service</w:t>
      </w:r>
      <w:r>
        <w:rPr>
          <w:rFonts w:hint="eastAsia"/>
        </w:rPr>
        <w:t>，所有接口都是REST方式</w:t>
      </w: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32" w:name="_Toc420677275"/>
      <w:r>
        <w:t>queryEmail</w:t>
      </w:r>
      <w:r>
        <w:rPr>
          <w:rFonts w:hint="eastAsia"/>
        </w:rPr>
        <w:t>()</w:t>
      </w:r>
      <w:bookmarkEnd w:id="32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获取用户邮箱(get)，屏蔽部分位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userId: 用户id，系统生成的id非手机号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用户邮箱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33" w:name="_Toc420677276"/>
      <w:r>
        <w:t>queryMobile</w:t>
      </w:r>
      <w:r>
        <w:rPr>
          <w:rFonts w:hint="eastAsia"/>
        </w:rPr>
        <w:t>()</w:t>
      </w:r>
      <w:bookmarkEnd w:id="33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用户获取手机号(get)，屏蔽部分位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userId: 用户id，系统生成的id非手机号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bookmarkStart w:id="34" w:name="OLE_LINK17"/>
            <w:bookmarkStart w:id="35" w:name="OLE_LINK18"/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  <w:bookmarkEnd w:id="34"/>
            <w:bookmarkEnd w:id="35"/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用户手机号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36" w:name="_Toc420677277"/>
      <w:r>
        <w:t>updateEmail</w:t>
      </w:r>
      <w:r>
        <w:rPr>
          <w:rFonts w:hint="eastAsia"/>
        </w:rPr>
        <w:t>()</w:t>
      </w:r>
      <w:bookmarkEnd w:id="36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用户修改邮箱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修改邮箱流程</w:t>
            </w:r>
            <w:r>
              <w:rPr>
                <w:rFonts w:hint="eastAsia" w:cstheme="minorHAnsi"/>
                <w:kern w:val="0"/>
                <w:szCs w:val="21"/>
              </w:rPr>
              <w:t>: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1、用户发起获取验证码</w:t>
            </w:r>
          </w:p>
          <w:p>
            <w:pPr>
              <w:ind w:left="315" w:hanging="315" w:hangingChars="150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2、</w:t>
            </w:r>
            <w:r>
              <w:rPr>
                <w:rFonts w:cstheme="minorHAnsi"/>
                <w:szCs w:val="21"/>
              </w:rPr>
              <w:t>appServer调用UserService#genUVC(…)返回transactionId，</w:t>
            </w:r>
            <w:r>
              <w:rPr>
                <w:rFonts w:cstheme="minorHAnsi"/>
                <w:kern w:val="0"/>
                <w:szCs w:val="21"/>
              </w:rPr>
              <w:t>同时平台将验证码发给用户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3、用户使用验证码进行验证并通过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4、appServer使用第2步返回的transactionId修改用户邮箱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newEmail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transactionId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用户id，系统生成的id非手机号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newEmail: 用户新设置的邮箱地址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transactionId:</w:t>
            </w: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0000"/>
                <w:kern w:val="0"/>
                <w:szCs w:val="21"/>
              </w:rPr>
              <w:t>修改手机号的凭据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bookmarkStart w:id="37" w:name="OLE_LINK15"/>
            <w:bookmarkStart w:id="38" w:name="OLE_LINK16"/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  <w:bookmarkEnd w:id="37"/>
            <w:bookmarkEnd w:id="38"/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39" w:name="_Toc420677278"/>
      <w:r>
        <w:t>updateMobile</w:t>
      </w:r>
      <w:r>
        <w:rPr>
          <w:rFonts w:hint="eastAsia"/>
        </w:rPr>
        <w:t>()</w:t>
      </w:r>
      <w:bookmarkEnd w:id="39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用户修改手机号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修改手机号流程</w:t>
            </w:r>
            <w:r>
              <w:rPr>
                <w:rFonts w:hint="eastAsia" w:cstheme="minorHAnsi"/>
                <w:szCs w:val="21"/>
              </w:rPr>
              <w:t>: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1、用户发起获取验证码</w:t>
            </w:r>
          </w:p>
          <w:p>
            <w:pPr>
              <w:ind w:left="315" w:hanging="315" w:hangingChars="15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2、appServer调用UserService#genUVC(…)返回transactionId，同时平台将验证码发给用户</w:t>
            </w:r>
          </w:p>
          <w:p>
            <w:pPr>
              <w:ind w:left="315" w:hanging="315" w:hangingChars="15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3、用户使用验证码进行验证并通过</w:t>
            </w:r>
          </w:p>
          <w:p>
            <w:pPr>
              <w:ind w:left="315" w:hanging="315" w:hangingChars="150"/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4、appServer使用第2步返回的transactionId修改用户手机号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newMobile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transactionId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用户id，系统生成的id非手机号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newMobile: 用户新设置的手机号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transactionId:</w:t>
            </w:r>
            <w:r>
              <w:rPr>
                <w:rFonts w:cstheme="minorHAnsi"/>
                <w:color w:val="000000"/>
                <w:kern w:val="0"/>
                <w:szCs w:val="21"/>
              </w:rPr>
              <w:tab/>
            </w:r>
            <w:r>
              <w:rPr>
                <w:rFonts w:cstheme="minorHAnsi"/>
                <w:color w:val="000000"/>
                <w:kern w:val="0"/>
                <w:szCs w:val="21"/>
              </w:rPr>
              <w:t>修改手机号的凭据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bookmarkStart w:id="40" w:name="_Hlk400533229"/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</w:p>
        </w:tc>
      </w:tr>
      <w:bookmarkEnd w:id="40"/>
    </w:tbl>
    <w:p>
      <w:pPr/>
    </w:p>
    <w:p>
      <w:pPr>
        <w:pStyle w:val="3"/>
      </w:pPr>
      <w:bookmarkStart w:id="41" w:name="_Toc420677279"/>
      <w:r>
        <w:rPr>
          <w:rFonts w:hint="eastAsia"/>
        </w:rPr>
        <w:t>能力系统</w:t>
      </w:r>
      <w:bookmarkEnd w:id="41"/>
    </w:p>
    <w:p>
      <w:pPr>
        <w:pStyle w:val="4"/>
        <w:rPr>
          <w:sz w:val="24"/>
        </w:rPr>
      </w:pPr>
      <w:bookmarkStart w:id="42" w:name="_Toc420677280"/>
      <w:r>
        <w:rPr>
          <w:sz w:val="24"/>
        </w:rPr>
        <w:t>DeviceBindingServiceImpl</w:t>
      </w:r>
      <w:bookmarkEnd w:id="42"/>
    </w:p>
    <w:p>
      <w:pPr/>
      <w:r>
        <w:rPr>
          <w:rFonts w:hint="eastAsia"/>
        </w:rPr>
        <w:t>接口类为</w:t>
      </w:r>
      <w:r>
        <w:rPr>
          <w:sz w:val="24"/>
        </w:rPr>
        <w:t>DeviceBindingService</w:t>
      </w:r>
      <w:r>
        <w:rPr>
          <w:rFonts w:hint="eastAsia"/>
        </w:rPr>
        <w:t>，所有接口都是REST方式</w:t>
      </w: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3" w:name="_Toc420677281"/>
      <w:r>
        <w:t>Bind</w:t>
      </w:r>
      <w:r>
        <w:rPr>
          <w:rFonts w:hint="eastAsia"/>
        </w:rPr>
        <w:t>()</w:t>
      </w:r>
      <w:bookmarkEnd w:id="43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用户绑定设备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Device[] devices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devices: 设备列表</w:t>
            </w:r>
            <w:r>
              <w:rPr>
                <w:rFonts w:cstheme="minorHAnsi"/>
                <w:kern w:val="0"/>
                <w:szCs w:val="21"/>
              </w:rPr>
              <w:t>参照公共结构Device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String[]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未绑定成功设备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mac</w:t>
            </w:r>
            <w:r>
              <w:rPr>
                <w:rFonts w:cstheme="minorHAnsi"/>
                <w:color w:val="000000"/>
                <w:kern w:val="0"/>
                <w:szCs w:val="21"/>
              </w:rPr>
              <w:t>列表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4" w:name="_Toc420677282"/>
      <w:r>
        <w:t>Unbind</w:t>
      </w:r>
      <w:r>
        <w:rPr>
          <w:rFonts w:hint="eastAsia"/>
        </w:rPr>
        <w:t>()</w:t>
      </w:r>
      <w:bookmarkEnd w:id="44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用户设备解除绑定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ownerId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deviceId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String[] userIds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ownerId: 设备所有者userId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deviceId: 设备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mac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userIds:  解绑用户ID列表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String[]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未解除绑定设备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mac</w:t>
            </w:r>
            <w:r>
              <w:rPr>
                <w:rFonts w:cstheme="minorHAnsi"/>
                <w:color w:val="000000"/>
                <w:kern w:val="0"/>
                <w:szCs w:val="21"/>
              </w:rPr>
              <w:t>列表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5" w:name="_Toc420677283"/>
      <w:r>
        <w:t>queryDevices</w:t>
      </w:r>
      <w:r>
        <w:rPr>
          <w:rFonts w:hint="eastAsia"/>
        </w:rPr>
        <w:t>()</w:t>
      </w:r>
      <w:bookmarkEnd w:id="45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查询用户设备列表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type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subType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specialCode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typeIdentifier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type: 设备大类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subType: 设备中类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specialCode: 设备专用号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typeIdentifier: 设备类型唯一识别码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Device[]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参照公共结构Device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6" w:name="_Toc420677284"/>
      <w:r>
        <w:t>queryUsers</w:t>
      </w:r>
      <w:r>
        <w:rPr>
          <w:rFonts w:hint="eastAsia"/>
        </w:rPr>
        <w:t>()</w:t>
      </w:r>
      <w:bookmarkEnd w:id="46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查询用户设备上的所有用户信息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deviceId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deviceId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设备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mac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UserBase[]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参照公共结构UserBase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7" w:name="_Toc420677285"/>
      <w:r>
        <w:t>renameDevice</w:t>
      </w:r>
      <w:r>
        <w:rPr>
          <w:rFonts w:hint="eastAsia"/>
        </w:rPr>
        <w:t>()</w:t>
      </w:r>
      <w:bookmarkEnd w:id="47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设备重命名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userId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deviceId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name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userId: 用户id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deviceId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:</w:t>
            </w:r>
            <w:r>
              <w:rPr>
                <w:rFonts w:cstheme="minorHAnsi"/>
                <w:color w:val="000000"/>
                <w:kern w:val="0"/>
                <w:szCs w:val="21"/>
              </w:rPr>
              <w:t>设备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>mac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name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新名称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void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</w:p>
        </w:tc>
      </w:tr>
    </w:tbl>
    <w:p>
      <w:pPr/>
    </w:p>
    <w:p>
      <w:pPr>
        <w:pStyle w:val="4"/>
        <w:rPr>
          <w:sz w:val="24"/>
        </w:rPr>
      </w:pPr>
      <w:bookmarkStart w:id="48" w:name="_Toc420677286"/>
      <w:r>
        <w:rPr>
          <w:sz w:val="24"/>
        </w:rPr>
        <w:t>WeatherdubboServiceImpl</w:t>
      </w:r>
      <w:bookmarkEnd w:id="48"/>
    </w:p>
    <w:p>
      <w:pPr/>
      <w:r>
        <w:rPr>
          <w:rFonts w:hint="eastAsia"/>
        </w:rPr>
        <w:t>接口类为</w:t>
      </w:r>
      <w:r>
        <w:rPr>
          <w:rFonts w:hint="eastAsia"/>
          <w:sz w:val="24"/>
        </w:rPr>
        <w:t>W</w:t>
      </w:r>
      <w:r>
        <w:rPr>
          <w:sz w:val="24"/>
        </w:rPr>
        <w:t>eatherService</w:t>
      </w:r>
      <w:r>
        <w:rPr>
          <w:rFonts w:hint="eastAsia"/>
        </w:rPr>
        <w:t>，所有接口都是dubbo方式</w:t>
      </w: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49" w:name="_Toc420677287"/>
      <w:r>
        <w:t>currWeather</w:t>
      </w:r>
      <w:r>
        <w:rPr>
          <w:rFonts w:hint="eastAsia"/>
        </w:rPr>
        <w:t>()</w:t>
      </w:r>
      <w:bookmarkEnd w:id="49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根据城市编码和语言获取当前天气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areaid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language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areaid: 城市编码，不得为空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language: 语言，不得为空；zh_CN表示中文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RealWeather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参照公共结构RealWeather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50" w:name="_Toc420677288"/>
      <w:r>
        <w:t>forecast7daysWeather</w:t>
      </w:r>
      <w:r>
        <w:rPr>
          <w:rFonts w:hint="eastAsia"/>
        </w:rPr>
        <w:t>()</w:t>
      </w:r>
      <w:bookmarkEnd w:id="50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获取未来7天天气信息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areaid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language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areaid: 城市编码，不得为空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language: 语言，不得为空；zh_CN表示中文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ForecastWeather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参照公共结构ForecastWeathe</w:t>
            </w:r>
            <w:r>
              <w:rPr>
                <w:rFonts w:hint="eastAsia" w:cstheme="minorHAnsi"/>
                <w:szCs w:val="21"/>
              </w:rPr>
              <w:t>r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51" w:name="_Toc420677289"/>
      <w:r>
        <w:t>currWeatherExponent</w:t>
      </w:r>
      <w:r>
        <w:rPr>
          <w:rFonts w:hint="eastAsia"/>
        </w:rPr>
        <w:t>()</w:t>
      </w:r>
      <w:bookmarkEnd w:id="51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根据城市编码查询实时天气指数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areaid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areaid: 城市编码，不得为空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WeatherExponent[]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fldChar w:fldCharType="begin"/>
            </w:r>
            <w:r>
              <w:instrText xml:space="preserve"> HYPERLINK \l "_WeatherExponent" </w:instrText>
            </w:r>
            <w:r>
              <w:fldChar w:fldCharType="separate"/>
            </w:r>
            <w:r>
              <w:rPr>
                <w:rStyle w:val="36"/>
                <w:rFonts w:cstheme="minorHAnsi"/>
                <w:kern w:val="0"/>
                <w:szCs w:val="21"/>
              </w:rPr>
              <w:t>参照公共结构WeatherExponent</w:t>
            </w:r>
            <w:r>
              <w:rPr>
                <w:rStyle w:val="36"/>
                <w:rFonts w:cstheme="minorHAnsi"/>
                <w:kern w:val="0"/>
                <w:szCs w:val="21"/>
              </w:rPr>
              <w:fldChar w:fldCharType="end"/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52" w:name="_Toc420677290"/>
      <w:r>
        <w:t>currAirExponent</w:t>
      </w:r>
      <w:r>
        <w:rPr>
          <w:rFonts w:hint="eastAsia"/>
        </w:rPr>
        <w:t>()</w:t>
      </w:r>
      <w:bookmarkEnd w:id="52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根据城市编码查询实时空气质量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ServiceContext ctx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areaid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areaid: 城市编码，不得为空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AirExponent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fldChar w:fldCharType="begin"/>
            </w:r>
            <w:r>
              <w:instrText xml:space="preserve"> HYPERLINK \l "_AirExponent" </w:instrText>
            </w:r>
            <w:r>
              <w:fldChar w:fldCharType="separate"/>
            </w:r>
            <w:r>
              <w:rPr>
                <w:rStyle w:val="36"/>
                <w:rFonts w:cstheme="minorHAnsi"/>
                <w:kern w:val="0"/>
                <w:szCs w:val="21"/>
              </w:rPr>
              <w:t>参照公共结构AirExponent</w:t>
            </w:r>
            <w:r>
              <w:rPr>
                <w:rStyle w:val="36"/>
                <w:rFonts w:cstheme="minorHAnsi"/>
                <w:kern w:val="0"/>
                <w:szCs w:val="21"/>
              </w:rPr>
              <w:fldChar w:fldCharType="end"/>
            </w:r>
          </w:p>
        </w:tc>
      </w:tr>
    </w:tbl>
    <w:p>
      <w:pPr>
        <w:rPr>
          <w:rFonts w:cstheme="minorHAnsi"/>
          <w:szCs w:val="21"/>
        </w:rPr>
      </w:pPr>
    </w:p>
    <w:p>
      <w:pPr/>
    </w:p>
    <w:p>
      <w:pPr>
        <w:pStyle w:val="3"/>
      </w:pPr>
      <w:bookmarkStart w:id="53" w:name="_Toc420677291"/>
      <w:r>
        <w:rPr>
          <w:rFonts w:hint="eastAsia"/>
        </w:rPr>
        <w:t>设备系统</w:t>
      </w:r>
      <w:bookmarkEnd w:id="53"/>
    </w:p>
    <w:p>
      <w:pPr>
        <w:pStyle w:val="4"/>
      </w:pPr>
      <w:bookmarkStart w:id="54" w:name="_Toc420677292"/>
      <w:r>
        <w:t>OperateServiceImpl</w:t>
      </w:r>
      <w:bookmarkEnd w:id="54"/>
    </w:p>
    <w:p>
      <w:pPr/>
      <w:r>
        <w:rPr>
          <w:rFonts w:hint="eastAsia"/>
        </w:rPr>
        <w:t>接口类为</w:t>
      </w:r>
      <w:r>
        <w:rPr>
          <w:sz w:val="24"/>
        </w:rPr>
        <w:t>DeviceBindingService</w:t>
      </w:r>
      <w:r>
        <w:rPr>
          <w:rFonts w:hint="eastAsia"/>
        </w:rPr>
        <w:t>，所有接口都是REST方式</w:t>
      </w:r>
    </w:p>
    <w:p>
      <w:pPr/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55" w:name="_Toc420677293"/>
      <w:r>
        <w:t>deviceAttrOp</w:t>
      </w:r>
      <w:r>
        <w:rPr>
          <w:rFonts w:hint="eastAsia"/>
        </w:rPr>
        <w:t>()</w:t>
      </w:r>
      <w:bookmarkEnd w:id="55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设备单操作</w:t>
            </w:r>
            <w:r>
              <w:rPr>
                <w:rFonts w:hint="eastAsia" w:cstheme="minorHAnsi"/>
                <w:kern w:val="0"/>
                <w:szCs w:val="21"/>
              </w:rPr>
              <w:t>，</w:t>
            </w:r>
            <w:r>
              <w:rPr>
                <w:rFonts w:cstheme="minorHAnsi"/>
                <w:kern w:val="0"/>
                <w:szCs w:val="21"/>
              </w:rPr>
              <w:t>发送指令，需要配置异步应答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systemId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timestamp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issuerId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targetId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name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args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sn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systemId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应用的systemId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timestamp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操作发起时间，1970年开始的毫秒级</w:t>
            </w:r>
          </w:p>
          <w:p>
            <w:pPr>
              <w:ind w:firstLine="1155" w:firstLineChars="550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System.currentTimeMillis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issuerId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用户登录后的accessToken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targetId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设备mac地址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name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指令6位码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args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BASE64编码例{"value": "操作值"}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sn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操作的操作码，操作的异步应答使用此码标示。必须唯一。建议使</w:t>
            </w:r>
          </w:p>
          <w:p>
            <w:pPr>
              <w:ind w:firstLine="420" w:firstLineChars="200"/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用手机mac+线程号+设备mac+System.currentTimeMillis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bookmarkStart w:id="56" w:name="OLE_LINK31"/>
            <w:bookmarkStart w:id="57" w:name="OLE_LINK32"/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  <w:bookmarkEnd w:id="56"/>
            <w:bookmarkEnd w:id="57"/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58" w:name="_Toc420677294"/>
      <w:r>
        <w:t>deviceGroupOp</w:t>
      </w:r>
      <w:r>
        <w:rPr>
          <w:rFonts w:hint="eastAsia"/>
        </w:rPr>
        <w:t>()</w:t>
      </w:r>
      <w:bookmarkEnd w:id="58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设备组操作</w:t>
            </w:r>
            <w:r>
              <w:rPr>
                <w:rFonts w:hint="eastAsia" w:cstheme="minorHAnsi"/>
                <w:kern w:val="0"/>
                <w:szCs w:val="21"/>
              </w:rPr>
              <w:t>，</w:t>
            </w:r>
            <w:r>
              <w:rPr>
                <w:rFonts w:cstheme="minorHAnsi"/>
                <w:kern w:val="0"/>
                <w:szCs w:val="21"/>
              </w:rPr>
              <w:t>发送指令，需要配置异步应答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systemId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timestamp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issuerId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targetId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name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args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sn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bookmarkStart w:id="59" w:name="OLE_LINK29"/>
            <w:bookmarkStart w:id="60" w:name="OLE_LINK30"/>
            <w:r>
              <w:rPr>
                <w:rFonts w:cstheme="minorHAnsi"/>
                <w:kern w:val="0"/>
                <w:szCs w:val="21"/>
              </w:rPr>
              <w:t>systemId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应用的systemId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timestamp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操作发起时间，1970年开始的毫秒级</w:t>
            </w:r>
          </w:p>
          <w:p>
            <w:pPr>
              <w:ind w:firstLine="1155" w:firstLineChars="550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System.currentTimeMillis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issuerId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用户登录后的accessToken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targetId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设备mac地址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name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组操作ID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args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BASE64编码例{"value":[{"name" : "***", "value" : "***"}, ...]}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sn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操作的操作码，操作的异步应答使用此码标示。必须唯一。建议使</w:t>
            </w:r>
          </w:p>
          <w:p>
            <w:pPr>
              <w:ind w:firstLine="420" w:firstLineChars="200"/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用手机mac+线程号+设备mac+System.currentTimeMillis</w:t>
            </w:r>
            <w:bookmarkEnd w:id="59"/>
            <w:bookmarkEnd w:id="60"/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61" w:name="_Toc420677295"/>
      <w:r>
        <w:t>deviceInfraredOp</w:t>
      </w:r>
      <w:r>
        <w:rPr>
          <w:rFonts w:hint="eastAsia"/>
        </w:rPr>
        <w:t>()</w:t>
      </w:r>
      <w:bookmarkEnd w:id="61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设备红外操作</w:t>
            </w:r>
            <w:r>
              <w:rPr>
                <w:rFonts w:hint="eastAsia" w:cstheme="minorHAnsi"/>
                <w:kern w:val="0"/>
                <w:szCs w:val="21"/>
              </w:rPr>
              <w:t>，</w:t>
            </w:r>
            <w:r>
              <w:rPr>
                <w:rFonts w:cstheme="minorHAnsi"/>
                <w:kern w:val="0"/>
                <w:szCs w:val="21"/>
              </w:rPr>
              <w:t>发送指令，需要配置异步应答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systemId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timestamp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issuerId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targetId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args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sn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systemId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应用的systemId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timestamp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操作发起时间，1970年开始的毫秒级</w:t>
            </w:r>
          </w:p>
          <w:p>
            <w:pPr>
              <w:ind w:firstLine="1155" w:firstLineChars="550"/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System.currentTimeMillis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issuerId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用户登录后的accessToken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targetId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设备mac地址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args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BASE64编码例{"value": "红外数据BASE64"}</w:t>
            </w:r>
          </w:p>
          <w:p>
            <w:pPr>
              <w:rPr>
                <w:rFonts w:cstheme="minorHAnsi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sn</w:t>
            </w:r>
            <w:r>
              <w:rPr>
                <w:rFonts w:hint="eastAsia" w:cstheme="minorHAnsi"/>
                <w:kern w:val="0"/>
                <w:szCs w:val="21"/>
              </w:rPr>
              <w:t xml:space="preserve">: </w:t>
            </w:r>
            <w:r>
              <w:rPr>
                <w:rFonts w:cstheme="minorHAnsi"/>
                <w:kern w:val="0"/>
                <w:szCs w:val="21"/>
              </w:rPr>
              <w:t>操作的操作码，操作的异步应答使用此码标示。必须唯一。建议使</w:t>
            </w:r>
          </w:p>
          <w:p>
            <w:pPr>
              <w:ind w:firstLine="420" w:firstLineChars="200"/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用手机mac+线程号+设备mac+System.currentTimeMillis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</w:p>
        </w:tc>
      </w:tr>
    </w:tbl>
    <w:p>
      <w:pPr>
        <w:rPr>
          <w:rFonts w:cstheme="minorHAnsi"/>
          <w:szCs w:val="21"/>
        </w:rPr>
      </w:pPr>
    </w:p>
    <w:p>
      <w:pPr>
        <w:pStyle w:val="5"/>
        <w:spacing w:before="156"/>
        <w:rPr>
          <w:rFonts w:asciiTheme="minorHAnsi" w:hAnsiTheme="minorHAnsi" w:eastAsiaTheme="minorEastAsia" w:cstheme="minorHAnsi"/>
          <w:sz w:val="21"/>
          <w:szCs w:val="21"/>
        </w:rPr>
      </w:pPr>
      <w:r>
        <w:rPr>
          <w:rFonts w:hint="eastAsia"/>
        </w:rPr>
        <w:t xml:space="preserve"> </w:t>
      </w:r>
      <w:bookmarkStart w:id="62" w:name="_Toc420677296"/>
      <w:r>
        <w:t>deviceOpAllStatus</w:t>
      </w:r>
      <w:r>
        <w:rPr>
          <w:rFonts w:hint="eastAsia"/>
        </w:rPr>
        <w:t>()</w:t>
      </w:r>
      <w:bookmarkEnd w:id="62"/>
    </w:p>
    <w:tbl>
      <w:tblPr>
        <w:tblStyle w:val="39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768"/>
      </w:tblGrid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方法名：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kern w:val="0"/>
                <w:szCs w:val="21"/>
              </w:rPr>
              <w:t>查询设备状态</w:t>
            </w:r>
            <w:r>
              <w:rPr>
                <w:rFonts w:hint="eastAsia" w:cstheme="minorHAnsi"/>
                <w:kern w:val="0"/>
                <w:szCs w:val="21"/>
              </w:rPr>
              <w:t>，</w:t>
            </w:r>
            <w:r>
              <w:rPr>
                <w:rFonts w:cstheme="minorHAnsi"/>
                <w:kern w:val="0"/>
                <w:szCs w:val="21"/>
              </w:rPr>
              <w:t>发送指令，需要配置异步应答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方法参数：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systemId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long timestamp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issuerId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 targetId</w:t>
            </w:r>
          </w:p>
          <w:p>
            <w:pPr>
              <w:rPr>
                <w:rFonts w:cstheme="minorHAnsi"/>
                <w:szCs w:val="21"/>
              </w:rPr>
            </w:pPr>
            <w:r>
              <w:rPr>
                <w:rFonts w:hint="eastAsia" w:cstheme="minorHAnsi"/>
                <w:color w:val="000000"/>
                <w:kern w:val="0"/>
                <w:szCs w:val="21"/>
              </w:rPr>
              <w:t>S</w:t>
            </w:r>
            <w:r>
              <w:rPr>
                <w:rFonts w:cstheme="minorHAnsi"/>
                <w:color w:val="000000"/>
                <w:kern w:val="0"/>
                <w:szCs w:val="21"/>
              </w:rPr>
              <w:t>tring sn</w:t>
            </w:r>
          </w:p>
        </w:tc>
      </w:tr>
      <w:tr>
        <w:trPr>
          <w:trHeight w:val="363" w:hRule="atLeast"/>
        </w:trP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systemId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应用的systemId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timestamp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操作发起时间，1970年开始的毫秒级</w:t>
            </w:r>
          </w:p>
          <w:p>
            <w:pPr>
              <w:ind w:firstLine="1050" w:firstLineChars="500"/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 xml:space="preserve"> System.currentTimeMillis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issuerId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用户登录后的accessToken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targetId</w:t>
            </w:r>
            <w:r>
              <w:rPr>
                <w:rFonts w:hint="eastAsia" w:cstheme="minorHAnsi"/>
                <w:color w:val="000000"/>
                <w:kern w:val="0"/>
                <w:szCs w:val="21"/>
              </w:rPr>
              <w:t xml:space="preserve">: </w:t>
            </w:r>
            <w:r>
              <w:rPr>
                <w:rFonts w:cstheme="minorHAnsi"/>
                <w:color w:val="000000"/>
                <w:kern w:val="0"/>
                <w:szCs w:val="21"/>
              </w:rPr>
              <w:t>设备mac地址</w:t>
            </w:r>
          </w:p>
          <w:p>
            <w:pPr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sn: 操作的操作码，操作的异步应答使用此码标示。必须唯一。建议使</w:t>
            </w:r>
          </w:p>
          <w:p>
            <w:pPr>
              <w:ind w:firstLine="525" w:firstLineChars="250"/>
              <w:rPr>
                <w:rFonts w:cstheme="minorHAnsi"/>
                <w:color w:val="000000"/>
                <w:kern w:val="0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用手机mac+线程号+设备mac+System.currentTimeMillis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bookmarkStart w:id="63" w:name="_Hlk400550970"/>
            <w:r>
              <w:rPr>
                <w:rFonts w:cstheme="minorHAnsi"/>
                <w:szCs w:val="21"/>
              </w:rPr>
              <w:t>返回参数：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String</w:t>
            </w:r>
          </w:p>
        </w:tc>
      </w:tr>
      <w:tr>
        <w:tc>
          <w:tcPr>
            <w:tcW w:w="1704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szCs w:val="21"/>
              </w:rPr>
              <w:t>参数说明：</w:t>
            </w:r>
          </w:p>
        </w:tc>
        <w:tc>
          <w:tcPr>
            <w:tcW w:w="6768" w:type="dxa"/>
          </w:tcPr>
          <w:p>
            <w:pPr>
              <w:rPr>
                <w:rFonts w:cstheme="minorHAnsi"/>
                <w:szCs w:val="21"/>
              </w:rPr>
            </w:pPr>
            <w:r>
              <w:rPr>
                <w:rFonts w:cstheme="minorHAnsi"/>
                <w:color w:val="000000"/>
                <w:kern w:val="0"/>
                <w:szCs w:val="21"/>
              </w:rPr>
              <w:t>00000（正确码）</w:t>
            </w:r>
          </w:p>
        </w:tc>
      </w:tr>
      <w:bookmarkEnd w:id="63"/>
    </w:tbl>
    <w:p>
      <w:pPr>
        <w:widowControl/>
        <w:jc w:val="left"/>
      </w:pPr>
      <w:r>
        <w:br w:type="page"/>
      </w:r>
    </w:p>
    <w:p>
      <w:pPr>
        <w:pStyle w:val="2"/>
      </w:pPr>
      <w:bookmarkStart w:id="64" w:name="_Toc420677297"/>
      <w:r>
        <w:rPr>
          <w:rFonts w:hint="eastAsia"/>
        </w:rPr>
        <w:t>接口使用</w:t>
      </w:r>
      <w:bookmarkEnd w:id="64"/>
    </w:p>
    <w:p>
      <w:pPr>
        <w:pStyle w:val="3"/>
      </w:pPr>
      <w:bookmarkStart w:id="65" w:name="_Toc420677298"/>
      <w:r>
        <w:rPr>
          <w:rFonts w:hint="eastAsia"/>
        </w:rPr>
        <w:t>引入Spring 的工程中配置</w:t>
      </w:r>
      <w:bookmarkEnd w:id="65"/>
    </w:p>
    <w:p>
      <w:pPr/>
      <w:r>
        <w:rPr>
          <w:rFonts w:hint="eastAsia"/>
        </w:rPr>
        <w:t>如果工程中使用了spring则可以将类的初始化交给spring，配置如下：</w:t>
      </w:r>
    </w:p>
    <w:p>
      <w:pPr>
        <w:pStyle w:val="4"/>
      </w:pPr>
      <w:bookmarkStart w:id="66" w:name="_Toc420677299"/>
      <w:r>
        <w:rPr>
          <w:rFonts w:hint="eastAsia"/>
        </w:rPr>
        <w:t>rest 方式请求接口类配置</w:t>
      </w:r>
      <w:bookmarkEnd w:id="66"/>
    </w:p>
    <w:p>
      <w:pPr/>
      <w:r>
        <w:rPr>
          <w:rFonts w:hint="eastAsia"/>
        </w:rPr>
        <w:t>---------------------------------------------------------------------------------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util:properties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"openServiceConfig"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location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"classpath:openservice.properties"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&lt;!—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 xml:space="preserve"> rest请求工具类配置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"restClient"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"com.hshbic.m2m.rest.impl.SimpleJsonRestClient"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init-method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"init"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"config"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"openServiceConfig"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"amsService"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"amsService"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"com.hshbic.openservice.client.impl.AMSServiceImpl"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"config"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"openServiceConfig"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"restClient"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"restClient"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&lt;!—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 xml:space="preserve"> 用户接口实现类配置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>rest请求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"userService"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"com.hshbic.openservice.client.impl.UserServiceImpl"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"config"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"openServiceConfig"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 xml:space="preserve">"restClient"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"restClient"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"AMSService"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"amsService"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hint="eastAsia"/>
        </w:rPr>
        <w:t>----------------------------------------------------------------------------------</w:t>
      </w:r>
    </w:p>
    <w:p>
      <w:pPr/>
      <w:r>
        <w:rPr>
          <w:rFonts w:hint="eastAsia"/>
        </w:rPr>
        <w:t>Controller中配置</w:t>
      </w:r>
    </w:p>
    <w:p>
      <w:pPr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646464"/>
          <w:kern w:val="0"/>
          <w:sz w:val="24"/>
        </w:rPr>
        <w:t>@Autowired</w:t>
      </w:r>
    </w:p>
    <w:p>
      <w:pPr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hAnsi="Consolas" w:cs="Consolas"/>
          <w:color w:val="000000"/>
          <w:kern w:val="0"/>
          <w:sz w:val="24"/>
        </w:rPr>
        <w:t xml:space="preserve"> UserService </w:t>
      </w:r>
      <w:r>
        <w:rPr>
          <w:rFonts w:ascii="Consolas" w:hAnsi="Consolas" w:cs="Consolas"/>
          <w:color w:val="0000C0"/>
          <w:kern w:val="0"/>
          <w:sz w:val="24"/>
        </w:rPr>
        <w:t>userService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</w:rPr>
      </w:pPr>
    </w:p>
    <w:p>
      <w:pPr>
        <w:pStyle w:val="4"/>
      </w:pPr>
      <w:bookmarkStart w:id="67" w:name="_Toc420677300"/>
      <w:r>
        <w:rPr>
          <w:rFonts w:hint="eastAsia"/>
        </w:rPr>
        <w:t>dubbo方式请求接口类配置</w:t>
      </w:r>
      <w:bookmarkEnd w:id="67"/>
    </w:p>
    <w:p>
      <w:pPr/>
      <w:r>
        <w:rPr>
          <w:rFonts w:hint="eastAsia"/>
        </w:rPr>
        <w:t>分别列举了rest和dubbo请求接口类</w:t>
      </w:r>
    </w:p>
    <w:p>
      <w:pPr/>
      <w:r>
        <w:rPr>
          <w:rFonts w:hint="eastAsia"/>
        </w:rPr>
        <w:t>--------------------------------------------------------------------------------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配置开始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dubbo:application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"hshbic-enabling-service"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dubbo:registry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protocol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"zookeeper"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address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"zk1.uhome.haier.net:2181,zk2.uhome.haier.net:2181,zk3.uhome.haier.net:2181"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file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dubbo:protocol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"dubbo"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port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"20880"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&lt;!—</w:t>
      </w:r>
      <w:r>
        <w:rPr>
          <w:rFonts w:hint="eastAsia" w:ascii="Consolas" w:hAnsi="Consolas" w:cs="Consolas"/>
          <w:color w:val="3F5FBF"/>
          <w:kern w:val="0"/>
          <w:sz w:val="18"/>
          <w:szCs w:val="18"/>
          <w:u w:val="single"/>
        </w:rPr>
        <w:t>配置调用类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dubbo:reference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"weatherdubboservice"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timeout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"8000"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protocol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"dubbo"</w:t>
      </w:r>
      <w:r>
        <w:rPr>
          <w:rFonts w:hint="eastAsia"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"com.hshbic.enabling.home.WeatherService"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&lt;!-- </w:t>
      </w:r>
      <w:r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dubbo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配置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>结束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18"/>
          <w:szCs w:val="18"/>
        </w:rPr>
      </w:pPr>
      <w:r>
        <w:rPr>
          <w:rFonts w:ascii="Consolas" w:hAnsi="Consolas" w:cs="Consolas"/>
          <w:color w:val="3F5FBF"/>
          <w:kern w:val="0"/>
          <w:sz w:val="18"/>
          <w:szCs w:val="18"/>
        </w:rPr>
        <w:t>&lt;!—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 xml:space="preserve"> 天气接口实现类配置</w:t>
      </w:r>
      <w:r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3F5FBF"/>
          <w:kern w:val="0"/>
          <w:sz w:val="18"/>
          <w:szCs w:val="18"/>
        </w:rPr>
        <w:t>dubbo请求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"com.hshbic.openservice.dubboClient.impl.WeatherdubboServiceImpl"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name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"weatherdubboservice"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ref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"weatherdubboservice"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property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rPr>
          <w:rFonts w:ascii="Consolas" w:hAnsi="Consolas" w:cs="Consolas"/>
          <w:color w:val="008080"/>
          <w:kern w:val="0"/>
          <w:sz w:val="18"/>
          <w:szCs w:val="18"/>
        </w:rPr>
      </w:pPr>
      <w:r>
        <w:rPr>
          <w:rFonts w:hint="eastAsia"/>
        </w:rPr>
        <w:t>----------------------------------------------------------------------------------</w:t>
      </w:r>
    </w:p>
    <w:p>
      <w:pPr/>
      <w:r>
        <w:rPr>
          <w:rFonts w:hint="eastAsia"/>
        </w:rPr>
        <w:t>Controller中配置</w:t>
      </w:r>
    </w:p>
    <w:p>
      <w:pPr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646464"/>
          <w:kern w:val="0"/>
          <w:sz w:val="24"/>
        </w:rPr>
        <w:t>@Autowired</w:t>
      </w:r>
    </w:p>
    <w:p>
      <w:pPr>
        <w:rPr>
          <w:rFonts w:ascii="Consolas" w:hAnsi="Consolas" w:cs="Consolas"/>
          <w:color w:val="000000"/>
          <w:kern w:val="0"/>
          <w:sz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</w:rPr>
        <w:t>private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highlight w:val="lightGray"/>
        </w:rPr>
        <w:t>WeatherService</w:t>
      </w:r>
      <w:r>
        <w:rPr>
          <w:rFonts w:ascii="Consolas" w:hAnsi="Consolas" w:cs="Consolas"/>
          <w:color w:val="000000"/>
          <w:kern w:val="0"/>
          <w:sz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</w:rPr>
        <w:t>weatherService</w:t>
      </w:r>
      <w:r>
        <w:rPr>
          <w:rFonts w:ascii="Consolas" w:hAnsi="Consolas" w:cs="Consolas"/>
          <w:color w:val="000000"/>
          <w:kern w:val="0"/>
          <w:sz w:val="24"/>
        </w:rPr>
        <w:t>;</w:t>
      </w:r>
    </w:p>
    <w:p>
      <w:pPr/>
    </w:p>
    <w:p>
      <w:pPr>
        <w:pStyle w:val="3"/>
      </w:pPr>
      <w:bookmarkStart w:id="68" w:name="_Toc420677301"/>
      <w:r>
        <w:rPr>
          <w:rFonts w:hint="eastAsia"/>
        </w:rPr>
        <w:t>一般工程中配置</w:t>
      </w:r>
      <w:bookmarkEnd w:id="68"/>
    </w:p>
    <w:p>
      <w:pPr/>
      <w:r>
        <w:rPr>
          <w:rFonts w:hint="eastAsia"/>
        </w:rPr>
        <w:t>如果工程中没有使用spring则需要自己初始化各个类，具体方法如下：</w:t>
      </w:r>
    </w:p>
    <w:p>
      <w:pPr>
        <w:pStyle w:val="4"/>
      </w:pPr>
      <w:bookmarkStart w:id="69" w:name="_Toc420677302"/>
      <w:r>
        <w:rPr>
          <w:rFonts w:hint="eastAsia"/>
        </w:rPr>
        <w:t>rest 方式请求接口类实现</w:t>
      </w:r>
      <w:bookmarkEnd w:id="69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Properties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config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Properties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InputStream in = getClass().getResourceAsStream(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"/openservice.properties"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87"/>
        </w:tabs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config.load(in);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(IOException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e.printStackTrace();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//实例化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restq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请求工具类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SimpleJsonRestClient  restClient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SimpleJsonRestClient();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restClient.setConfig(config);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AMSService amsService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AMSServiceImpl();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amsService.setConfig(config);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amsService.setRestClient(restClient);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//实例化用户接口实现类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UserService userService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UserServiceImpl();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userService.setAMSService(amsService);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userService.setConfig(config);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userService.setRestClient(restClient);</w:t>
      </w:r>
    </w:p>
    <w:p>
      <w:pPr>
        <w:pStyle w:val="4"/>
      </w:pPr>
      <w:bookmarkStart w:id="70" w:name="_Toc420677303"/>
      <w:r>
        <w:rPr>
          <w:rFonts w:hint="eastAsia"/>
        </w:rPr>
        <w:t>dubbo方式请求接口类实现</w:t>
      </w:r>
      <w:bookmarkEnd w:id="7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String address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com.hshbic.enabling.home.WeatherService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weather</w:t>
      </w:r>
      <w:r>
        <w:rPr>
          <w:rFonts w:hint="eastAsia" w:ascii="Consolas" w:hAnsi="Consolas" w:cs="Consolas"/>
          <w:i/>
          <w:iCs/>
          <w:color w:val="0000C0"/>
          <w:kern w:val="0"/>
          <w:sz w:val="18"/>
          <w:szCs w:val="18"/>
        </w:rPr>
        <w:t>dubblo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Service</w:t>
      </w:r>
      <w:r>
        <w:rPr>
          <w:rFonts w:hint="eastAsia" w:ascii="Consolas" w:hAnsi="Consolas" w:cs="Consolas"/>
          <w:i/>
          <w:iCs/>
          <w:color w:val="0000C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address=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"zk1.uhome.haier.net:2181,zk2.uhome.haier.net:2181,zk3.uhome.haier.net:2181"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//address = "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zookeeper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://192.168.190.216:2181";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= config.getString("dubboUrl");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 xml:space="preserve"> ="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dubbo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://192.168.190.187:20880";</w:t>
      </w:r>
      <w:bookmarkStart w:id="80" w:name="_GoBack"/>
      <w:bookmarkEnd w:id="80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ApplicationConfig application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ApplicationConfig();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application.setName(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"hshbic-enabling-service"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 连接注册中心配置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RegistryConfig registry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RegistryConfig();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registry.setProtocol(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"zookeeper"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registry.setAddress(address);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 引用远程服务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ReferenceConfig&lt;WeatherService&gt; reference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ReferenceConfig&lt;WeatherService&gt;();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 此实例很重，封装了与注册中心的连接以及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 与提供者的连接，请自行缓存，否则可能造成内存和连接泄漏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reference.setApplication(application);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reference.setRegistry(registry); 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// 多个注册中心可以用setRegistries()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reference.setInterface(WeatherService.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reference.setProtocol(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"json"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reference.setProtocol(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"dubbo"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//reference.setUrl(</w:t>
      </w:r>
      <w:r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url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reference.setTimeout(8000);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 和本地bean一样使用xxxService</w:t>
      </w:r>
    </w:p>
    <w:p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weather</w:t>
      </w:r>
      <w:r>
        <w:rPr>
          <w:rFonts w:hint="eastAsia" w:ascii="Consolas" w:hAnsi="Consolas" w:cs="Consolas"/>
          <w:i/>
          <w:iCs/>
          <w:color w:val="0000C0"/>
          <w:kern w:val="0"/>
          <w:sz w:val="18"/>
          <w:szCs w:val="18"/>
        </w:rPr>
        <w:t>dubblo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reference.get();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WeatherdubboServiceImpl 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weatherService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WeatherdubboServiceImpl();</w:t>
      </w:r>
    </w:p>
    <w:p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weatherService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.setWeatherdubboservice(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weather</w:t>
      </w:r>
      <w:r>
        <w:rPr>
          <w:rFonts w:hint="eastAsia" w:ascii="Consolas" w:hAnsi="Consolas" w:cs="Consolas"/>
          <w:i/>
          <w:iCs/>
          <w:color w:val="0000C0"/>
          <w:kern w:val="0"/>
          <w:sz w:val="18"/>
          <w:szCs w:val="18"/>
        </w:rPr>
        <w:t>dubblo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pStyle w:val="3"/>
      </w:pPr>
      <w:bookmarkStart w:id="71" w:name="_Toc420677304"/>
      <w:r>
        <w:t>openservice.properties</w:t>
      </w:r>
      <w:r>
        <w:rPr>
          <w:rFonts w:hint="eastAsia"/>
        </w:rPr>
        <w:t>说明</w:t>
      </w:r>
      <w:bookmarkEnd w:id="71"/>
    </w:p>
    <w:p>
      <w:pPr>
        <w:ind w:firstLine="315" w:firstLineChars="150"/>
      </w:pPr>
      <w:r>
        <w:rPr>
          <w:rFonts w:hint="eastAsia"/>
        </w:rPr>
        <w:t>Rest 请求类中不同的接口会访问不同的服务地址,所以需要在openservice.properties中配置各服务地址和请求路径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openservice.properties:</w:t>
      </w:r>
    </w:p>
    <w:p>
      <w:pPr>
        <w:rPr>
          <w:color w:val="FF0000"/>
        </w:rPr>
      </w:pPr>
      <w:r>
        <w:rPr>
          <w:rFonts w:hint="eastAsia"/>
          <w:color w:val="FF0000"/>
        </w:rPr>
        <w:t>#各服务地址配置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http://open.uhome.haier.net/uc/users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#security.baseUrl = http://uhome.haier.net/uc/auth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security.baseUrl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http://uhome.haier.net/security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security.login.baseUrl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http://uhome.haier.net/security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http://open.uhome.haier.net/common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enabling.home.baseUrl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http://open.uhome.haier.net/enabling/home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enabling.baseUrl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http://open.uhome.haier.net/enabling/service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message.baseUrl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http://open.uhome.haier.net/enabling/service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syn.op.baseUrl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http://open.uhome.haier.net/commonOpResultService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ams.baseUrl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http://internal.uhome.haier.net/m2m-cloud-manager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domainModel.baseUrl = </w:t>
      </w:r>
      <w:r>
        <w:fldChar w:fldCharType="begin"/>
      </w:r>
      <w:r>
        <w:instrText xml:space="preserve"> HYPERLINK "http://internal.uhome.haier.net/model" </w:instrText>
      </w:r>
      <w:r>
        <w:fldChar w:fldCharType="separate"/>
      </w:r>
      <w:r>
        <w:rPr>
          <w:rStyle w:val="36"/>
          <w:rFonts w:ascii="Consolas" w:hAnsi="Consolas" w:cs="Consolas"/>
          <w:kern w:val="0"/>
          <w:sz w:val="18"/>
          <w:szCs w:val="18"/>
        </w:rPr>
        <w:t>http://internal.uhome.haier.net/model</w:t>
      </w:r>
      <w:r>
        <w:rPr>
          <w:rStyle w:val="36"/>
          <w:rFonts w:ascii="Consolas" w:hAnsi="Consolas" w:cs="Consolas"/>
          <w:kern w:val="0"/>
          <w:sz w:val="18"/>
          <w:szCs w:val="18"/>
        </w:rPr>
        <w:fldChar w:fldCharType="end"/>
      </w:r>
    </w:p>
    <w:p>
      <w:pPr>
        <w:rPr>
          <w:color w:val="FF0000"/>
        </w:rPr>
      </w:pPr>
      <w:r>
        <w:rPr>
          <w:rFonts w:hint="eastAsia"/>
          <w:color w:val="FF0000"/>
        </w:rPr>
        <w:t>#各服务配置请求路径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#Query/Change User Email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user.queryEmail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/{userId}/email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#Query/Change User Mobile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user.queryMobile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/{userId}/mobile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#Change User Info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user.profile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/{userId}/userProfile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#Apply Verification 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user.apply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/applyMsgCode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#Verify Verification 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user.verify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/checkMsgCode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user.thirdUserProfile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/thirdUser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user.queryThirdUserProfile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/getUserbyThirdName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user.queryUserList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/{userId}/queryUserList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user.userInfoByAttrib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/userInfoByAttrib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user.profileValidate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/profileValidate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user.primeValidate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/primeValidate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user.tenantUsers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/tenantUsers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user.getBindStatus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/getBindStatus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user.bindExistAcct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/bindExistAcct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user.unBindUser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/unBindUser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user.queryThirdUserbyUserIds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/{accType}/queryThirdUserbyUserIds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user.saveMsgstatus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/saveMsgStatus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user.applyLoginCode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/applyLoginCode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user.pwdReset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/pwdReset</w:t>
      </w:r>
    </w:p>
    <w:p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user.pwdFind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/pwdFind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cif.device.bind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newusers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/{userId}/devices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cif.device.unbind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/devices/{deviceId}/bindingUsers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cif.device.rename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/users/{userId}/devices/{deviceId}/name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cif.device.updateInfo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/devices/{deviceId}/profile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cif.device.operate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/devices/{deviceId}/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op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/{</w:t>
      </w:r>
      <w:r>
        <w:rPr>
          <w:rFonts w:ascii="Consolas" w:hAnsi="Consolas" w:cs="Consolas"/>
          <w:color w:val="2A00FF"/>
          <w:kern w:val="0"/>
          <w:sz w:val="18"/>
          <w:szCs w:val="18"/>
          <w:u w:val="single"/>
        </w:rPr>
        <w:t>sn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cif.device.history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/devices/history/statuses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cif.device.statuses.online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/devices/{deviceId}/statuses/online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cif.device.dataReportStatus = 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/devices/{deviceId}/dataReportStatus</w:t>
      </w:r>
    </w:p>
    <w:p>
      <w:pPr>
        <w:pStyle w:val="2"/>
        <w:rPr>
          <w:rFonts w:hint="eastAsia"/>
        </w:rPr>
      </w:pPr>
      <w:bookmarkStart w:id="72" w:name="_Toc420677305"/>
      <w:r>
        <w:rPr>
          <w:rFonts w:hint="eastAsia"/>
        </w:rPr>
        <w:t>示例代码</w:t>
      </w:r>
      <w:bookmarkEnd w:id="72"/>
    </w:p>
    <w:p>
      <w:pPr>
        <w:pStyle w:val="3"/>
        <w:rPr>
          <w:rFonts w:hint="eastAsia"/>
        </w:rPr>
      </w:pPr>
      <w:bookmarkStart w:id="73" w:name="_Toc420677306"/>
      <w:r>
        <w:rPr>
          <w:rFonts w:hint="eastAsia"/>
        </w:rPr>
        <w:t>接口类示例1</w:t>
      </w:r>
      <w:bookmarkEnd w:id="73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UserPwd userPwd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UserPwd();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userPwd.setLoginType(userPwdRequest.getLoginType());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userPwd.setAttrValue(userPwdRequest.getAttrValue());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userPwd.setAccType(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"0"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ServiceContext ctx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ServiceContext(appId, appVersion,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clientId);</w:t>
      </w:r>
    </w:p>
    <w:p>
      <w:pPr>
        <w:autoSpaceDE w:val="0"/>
        <w:autoSpaceDN w:val="0"/>
        <w:adjustRightInd w:val="0"/>
        <w:ind w:left="901" w:leftChars="172" w:hanging="540" w:hangingChars="3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"[pwdFind]ctx=[appId="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appId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",appVersion="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appVersion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",clientId="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clientId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"[pwdFind]userPwd="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userPwd);</w:t>
      </w:r>
    </w:p>
    <w:p>
      <w:pPr>
        <w:autoSpaceDE w:val="0"/>
        <w:autoSpaceDN w:val="0"/>
        <w:adjustRightInd w:val="0"/>
        <w:ind w:firstLine="354" w:firstLineChars="196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ind w:firstLine="360" w:firstLineChars="20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C0"/>
          <w:kern w:val="0"/>
          <w:sz w:val="18"/>
          <w:szCs w:val="18"/>
          <w:highlight w:val="lightGray"/>
        </w:rPr>
        <w:t>userService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.pwdFind(ctx, userPwd);</w:t>
      </w:r>
    </w:p>
    <w:p>
      <w:pPr>
        <w:autoSpaceDE w:val="0"/>
        <w:autoSpaceDN w:val="0"/>
        <w:adjustRightInd w:val="0"/>
        <w:ind w:firstLine="361" w:firstLineChars="20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t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"[pwdFind]</w:t>
      </w:r>
      <w:r>
        <w:rPr>
          <w:rFonts w:ascii="Consolas" w:hAnsi="Consolas" w:cs="Consolas"/>
          <w:color w:val="0000C0"/>
          <w:kern w:val="0"/>
          <w:sz w:val="18"/>
          <w:szCs w:val="18"/>
        </w:rPr>
        <w:t xml:space="preserve"> weatherService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pwdFind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 xml:space="preserve"> take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(et - st)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m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>s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resp.save(ServiceErrorCode.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"操作成功"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(ServiceException e) {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.error(e.toString(),e);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resp.save(e.getErrorCodeStr(), e.getMessage());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resp;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(Exception e)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.error(e.toString(),e);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resp.save(CommonRestResponse.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ERROR_SYSTEM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"系统错误"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resp;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pStyle w:val="3"/>
        <w:rPr>
          <w:rFonts w:hint="eastAsia"/>
        </w:rPr>
      </w:pPr>
      <w:bookmarkStart w:id="74" w:name="_Toc420677307"/>
      <w:r>
        <w:rPr>
          <w:rFonts w:hint="eastAsia"/>
        </w:rPr>
        <w:t>接口类示例2</w:t>
      </w:r>
      <w:bookmarkEnd w:id="74"/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HashMap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&lt;String,Object&gt; map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lightGray"/>
        </w:rPr>
        <w:t>HashMap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&lt;String,Object&gt;();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ServiceContext ctx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ServiceContext(appId, appVersion, clientId);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try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"[meteorologicalIndex]ctx=[appId="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appId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",appVersion="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appVersion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",clientId="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clientId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"]"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"[meteorologicalIndex]areaid="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areaid);</w:t>
      </w:r>
    </w:p>
    <w:p>
      <w:pPr>
        <w:autoSpaceDE w:val="0"/>
        <w:autoSpaceDN w:val="0"/>
        <w:adjustRightInd w:val="0"/>
        <w:ind w:firstLine="443" w:firstLineChars="245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st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WeatherExponent[] indexs = </w:t>
      </w:r>
      <w:r>
        <w:rPr>
          <w:rFonts w:ascii="Consolas" w:hAnsi="Consolas" w:cs="Consolas"/>
          <w:color w:val="0000C0"/>
          <w:kern w:val="0"/>
          <w:sz w:val="18"/>
          <w:szCs w:val="18"/>
        </w:rPr>
        <w:t>weatherService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.currWeatherExponent(ctx, areaid);</w:t>
      </w:r>
    </w:p>
    <w:p>
      <w:pPr>
        <w:autoSpaceDE w:val="0"/>
        <w:autoSpaceDN w:val="0"/>
        <w:adjustRightInd w:val="0"/>
        <w:ind w:firstLine="443" w:firstLineChars="245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long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>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t = System.</w:t>
      </w:r>
      <w:r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currentTimeMillis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>
      <w:pPr>
        <w:autoSpaceDE w:val="0"/>
        <w:autoSpaceDN w:val="0"/>
        <w:adjustRightInd w:val="0"/>
        <w:ind w:firstLine="450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"[meteorologicalIndex]</w:t>
      </w:r>
      <w:r>
        <w:rPr>
          <w:rFonts w:ascii="Consolas" w:hAnsi="Consolas" w:cs="Consolas"/>
          <w:color w:val="0000C0"/>
          <w:kern w:val="0"/>
          <w:sz w:val="18"/>
          <w:szCs w:val="18"/>
        </w:rPr>
        <w:t xml:space="preserve"> weatherService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>
        <w:rPr>
          <w:rFonts w:ascii="Consolas" w:hAnsi="Consolas" w:cs="Consolas"/>
          <w:color w:val="2A00FF"/>
          <w:kern w:val="0"/>
          <w:sz w:val="18"/>
          <w:szCs w:val="18"/>
        </w:rPr>
        <w:t xml:space="preserve">currWeatherExponent 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 xml:space="preserve"> take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(et - st) +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m</w:t>
      </w:r>
      <w:r>
        <w:rPr>
          <w:rFonts w:hint="eastAsia" w:ascii="Consolas" w:hAnsi="Consolas" w:cs="Consolas"/>
          <w:color w:val="2A00FF"/>
          <w:kern w:val="0"/>
          <w:sz w:val="18"/>
          <w:szCs w:val="18"/>
        </w:rPr>
        <w:t>s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.debug(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"[meteorologicalIndex]indexs="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+ indexs);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map.put(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"retCode"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ErrorCode.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CODE_00000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map.put(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"retInfo"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ErrorCode.</w:t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INFO_00000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map.put(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"indexes"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indexs);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map;</w:t>
      </w:r>
    </w:p>
    <w:p>
      <w:pPr>
        <w:autoSpaceDE w:val="0"/>
        <w:autoSpaceDN w:val="0"/>
        <w:adjustRightInd w:val="0"/>
        <w:ind w:firstLine="90" w:firstLineChars="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catch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(BaseException 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logger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.error(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map.put(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"retCode"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e.getResCode());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>map.put(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"retInfo"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, e.getResInfo());</w:t>
      </w:r>
    </w:p>
    <w:p>
      <w:pPr>
        <w:autoSpaceDE w:val="0"/>
        <w:autoSpaceDN w:val="0"/>
        <w:adjustRightInd w:val="0"/>
        <w:ind w:firstLine="452" w:firstLineChars="25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map;</w:t>
      </w:r>
    </w:p>
    <w:p>
      <w:pPr>
        <w:ind w:firstLine="90" w:firstLineChars="50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>
      <w:pPr>
        <w:rPr>
          <w:rFonts w:hint="eastAsia" w:ascii="Consolas" w:hAnsi="Consolas" w:cs="Consolas"/>
          <w:color w:val="000000"/>
          <w:kern w:val="0"/>
          <w:sz w:val="18"/>
          <w:szCs w:val="18"/>
        </w:rPr>
      </w:pPr>
    </w:p>
    <w:p>
      <w:pPr>
        <w:pStyle w:val="2"/>
        <w:rPr>
          <w:rFonts w:hint="eastAsia"/>
        </w:rPr>
      </w:pPr>
      <w:bookmarkStart w:id="75" w:name="_Toc420677308"/>
      <w:r>
        <w:rPr>
          <w:rFonts w:hint="eastAsia"/>
        </w:rPr>
        <w:t>常见问题</w:t>
      </w:r>
      <w:bookmarkEnd w:id="75"/>
    </w:p>
    <w:p>
      <w:pPr>
        <w:pStyle w:val="3"/>
        <w:rPr>
          <w:rFonts w:hint="eastAsia"/>
        </w:rPr>
      </w:pPr>
      <w:bookmarkStart w:id="76" w:name="_Toc420677309"/>
      <w:r>
        <w:t>NullPointerException</w:t>
      </w:r>
      <w:bookmarkEnd w:id="76"/>
    </w:p>
    <w:p>
      <w:pPr>
        <w:rPr>
          <w:rFonts w:hint="eastAsia"/>
        </w:rPr>
      </w:pPr>
      <w:r>
        <w:rPr>
          <w:rFonts w:hint="eastAsia"/>
        </w:rPr>
        <w:t>如果调用接口时抛出空指针异常，一般情况下是接口类中参数没有实例化，例如: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UserServiceImpl</w:t>
      </w:r>
      <w:r>
        <w:rPr>
          <w:rFonts w:hint="eastAsia" w:ascii="Consolas" w:hAnsi="Consolas" w:cs="Consolas"/>
          <w:color w:val="000000"/>
          <w:kern w:val="0"/>
          <w:sz w:val="18"/>
          <w:szCs w:val="18"/>
        </w:rPr>
        <w:t xml:space="preserve"> 中需要设置参数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userService.setAMSService(amsService);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userService.setConfig(config);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userService.setRestClient(restClient);</w:t>
      </w:r>
    </w:p>
    <w:p>
      <w:pPr>
        <w:rPr>
          <w:rFonts w:hint="eastAsia"/>
        </w:rPr>
      </w:pPr>
      <w:r>
        <w:rPr>
          <w:rFonts w:hint="eastAsia"/>
        </w:rPr>
        <w:t>如果没有设置就有可能出现空指针异常，所以出现空指针异常时首先要检查接口类中参数是否配置。</w:t>
      </w:r>
    </w:p>
    <w:p>
      <w:pPr>
        <w:pStyle w:val="3"/>
        <w:rPr>
          <w:rFonts w:hint="eastAsia"/>
        </w:rPr>
      </w:pPr>
      <w:bookmarkStart w:id="77" w:name="_Toc420677310"/>
      <w:r>
        <w:t>UnknownHostException</w:t>
      </w:r>
      <w:bookmarkEnd w:id="77"/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ascii="Consolas" w:hAnsi="Consolas" w:cs="Consolas"/>
          <w:color w:val="0066CC"/>
          <w:kern w:val="0"/>
          <w:sz w:val="24"/>
          <w:u w:val="single"/>
        </w:rPr>
        <w:t>java.net.UnknownHostException</w:t>
      </w:r>
      <w:r>
        <w:rPr>
          <w:rFonts w:ascii="Consolas" w:hAnsi="Consolas" w:cs="Consolas"/>
          <w:color w:val="000000"/>
          <w:kern w:val="0"/>
          <w:sz w:val="24"/>
        </w:rPr>
        <w:t>: internal.uhome.haier.net</w:t>
      </w:r>
    </w:p>
    <w:p>
      <w:pPr>
        <w:rPr>
          <w:rFonts w:hint="eastAsia"/>
        </w:rPr>
      </w:pPr>
      <w:r>
        <w:rPr>
          <w:rFonts w:hint="eastAsia"/>
        </w:rPr>
        <w:t>首选检查openservice.properties中的url是否配置正确，</w:t>
      </w:r>
      <w:r>
        <w:t>internal.uhome.haier.net</w:t>
      </w:r>
      <w:r>
        <w:rPr>
          <w:rFonts w:hint="eastAsia"/>
        </w:rPr>
        <w:t>是否是真正要请求的地址，如果检查没有问题那就是域名解析有问题，需要检查服务器配置。</w:t>
      </w:r>
    </w:p>
    <w:p>
      <w:pPr>
        <w:pStyle w:val="3"/>
        <w:rPr>
          <w:rFonts w:hint="eastAsia"/>
        </w:rPr>
      </w:pPr>
      <w:bookmarkStart w:id="78" w:name="_Toc420677311"/>
      <w:r>
        <w:rPr>
          <w:rFonts w:hint="eastAsia"/>
        </w:rPr>
        <w:t>404</w:t>
      </w:r>
      <w:bookmarkEnd w:id="78"/>
    </w:p>
    <w:p>
      <w:pPr>
        <w:rPr>
          <w:rFonts w:hint="eastAsia"/>
        </w:rPr>
      </w:pPr>
      <w:r>
        <w:rPr>
          <w:rFonts w:hint="eastAsia"/>
        </w:rPr>
        <w:t>如果调用接口时返回类似如下404错误，请检查openservice.properties中的访问路径是否正确。</w:t>
      </w:r>
    </w:p>
    <w:p>
      <w:pPr>
        <w:rPr>
          <w:rFonts w:hint="eastAsia"/>
        </w:rPr>
      </w:pPr>
      <w:r>
        <w:t>{"retInfo":"Http Status code: 404","retCode":"00010","data":"{}"}</w:t>
      </w:r>
    </w:p>
    <w:p>
      <w:pPr>
        <w:pStyle w:val="3"/>
        <w:rPr>
          <w:rFonts w:hint="eastAsia"/>
        </w:rPr>
      </w:pPr>
      <w:bookmarkStart w:id="79" w:name="_Toc420677312"/>
      <w:r>
        <w:t>D</w:t>
      </w:r>
      <w:r>
        <w:rPr>
          <w:rFonts w:hint="eastAsia"/>
        </w:rPr>
        <w:t>ubblo配置</w:t>
      </w:r>
      <w:bookmarkEnd w:id="79"/>
    </w:p>
    <w:p>
      <w:pPr>
        <w:rPr>
          <w:rFonts w:hint="eastAsia"/>
        </w:rPr>
      </w:pPr>
      <w:r>
        <w:rPr>
          <w:rFonts w:hint="eastAsia"/>
        </w:rPr>
        <w:t>采用dubblo连接的接口类配置时需要注意：</w:t>
      </w:r>
    </w:p>
    <w:p>
      <w:pPr>
        <w:rPr>
          <w:rFonts w:hint="eastAsia"/>
        </w:rPr>
      </w:pPr>
      <w:r>
        <w:rPr>
          <w:rFonts w:hint="eastAsia"/>
        </w:rPr>
        <w:t>目前开发环境服务消费者需要绕过注册中心，采用点对点直连方式连接：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dubbo:reference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"weatherdubboservice"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timeout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"8000"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protocol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"dubbo"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"com.hshbic.enabling.home.WeatherService"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  <w:highlight w:val="yellow"/>
        </w:rPr>
        <w:t>url</w:t>
      </w:r>
      <w:r>
        <w:rPr>
          <w:rFonts w:ascii="Consolas" w:hAnsi="Consolas" w:cs="Consolas"/>
          <w:color w:val="000000"/>
          <w:kern w:val="0"/>
          <w:sz w:val="18"/>
          <w:szCs w:val="18"/>
          <w:highlight w:val="yellow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  <w:highlight w:val="yellow"/>
        </w:rPr>
        <w:t>"dubbo://192.168.190.187:20880"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其余环境配置如下：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dubbo:reference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"weatherdubboservice"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timeout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"8000"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check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 xml:space="preserve">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protocol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"dubbo"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interface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"com.hshbic.enabling.home.WeatherService"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/&gt;</w:t>
      </w:r>
    </w:p>
    <w:p>
      <w:pPr/>
    </w:p>
    <w:sectPr>
      <w:pgSz w:w="11906" w:h="16838"/>
      <w:pgMar w:top="1418" w:right="1418" w:bottom="1191" w:left="1418" w:header="851" w:footer="992" w:gutter="284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swiss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decorative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00007A87" w:usb1="80000000" w:usb2="00000008" w:usb3="00000000" w:csb0="400001FF" w:csb1="FFFF0000"/>
  </w:font>
  <w:font w:name="黑体">
    <w:altName w:val="WenQuanYi Micro Hei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仿宋_GB2312">
    <w:altName w:val="WenQuanYi Micro Hei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roman"/>
    <w:pitch w:val="default"/>
    <w:sig w:usb0="00007A87" w:usb1="80000000" w:usb2="00000008" w:usb3="00000000" w:csb0="400001FF" w:csb1="FFFF0000"/>
  </w:font>
  <w:font w:name="文泉驿正黑">
    <w:altName w:val="WenQuanYi Micro Hei"/>
    <w:panose1 w:val="00000000000000000000"/>
    <w:charset w:val="86"/>
    <w:family w:val="auto"/>
    <w:pitch w:val="default"/>
    <w:sig w:usb0="00000000" w:usb1="00000000" w:usb2="00000036" w:usb3="00000000" w:csb0="603E000D" w:csb1="D2D70000"/>
  </w:font>
  <w:font w:name="楷体_GB2312">
    <w:altName w:val="WenQuanYi Micro Hei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WenQuanYi Micro Hei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roman"/>
    <w:pitch w:val="default"/>
    <w:sig w:usb0="00000000" w:usb1="00000000" w:usb2="00000009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WenQuanYi Micro Hei">
    <w:panose1 w:val="020B0606030804020204"/>
    <w:charset w:val="86"/>
    <w:family w:val="roman"/>
    <w:pitch w:val="default"/>
    <w:sig w:usb0="E10002EF" w:usb1="6BDFFCFB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roman"/>
    <w:pitch w:val="default"/>
    <w:sig w:usb0="A00002AF" w:usb1="5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  <w:font w:name="WenQuanYi Micro Hei">
    <w:panose1 w:val="020B0606030804020204"/>
    <w:charset w:val="86"/>
    <w:family w:val="modern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roman"/>
    <w:pitch w:val="default"/>
    <w:sig w:usb0="A00002AF" w:usb1="500078FB" w:usb2="00000000" w:usb3="00000000" w:csb0="6000009F" w:csb1="DFD7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altName w:val="WenQuanYi Micro Hei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_GB2312">
    <w:altName w:val="WenQuanYi Micro He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WenQuanYi Micro 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WenQuanYi Micro Hei">
    <w:panose1 w:val="020B0606030804020204"/>
    <w:charset w:val="86"/>
    <w:family w:val="swiss"/>
    <w:pitch w:val="default"/>
    <w:sig w:usb0="E10002EF" w:usb1="6BDFFCFB" w:usb2="00800036" w:usb3="00000000" w:csb0="603E019F" w:csb1="DFD70000"/>
  </w:font>
  <w:font w:name="Liberation Sans Narrow">
    <w:panose1 w:val="020B0606020202030204"/>
    <w:charset w:val="00"/>
    <w:family w:val="modern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modern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9"/>
      <w:jc w:val="center"/>
      <w:rPr>
        <w:rFonts w:hAnsi="宋体"/>
      </w:rPr>
    </w:pPr>
    <w:r>
      <w:rPr>
        <w:kern w:val="0"/>
        <w:sz w:val="20"/>
      </w:rPr>
      <w:pict>
        <v:line id="Line 61" o:spid="_x0000_s4097" o:spt="20" style="position:absolute;left:0pt;margin-left:0pt;margin-top:-1.4pt;height:0pt;width:441pt;z-index:251658240;mso-width-relative:page;mso-height-relative:page;" coordsize="21600,2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">
          <v:path arrowok="t"/>
          <v:fill focussize="0,0"/>
          <v:stroke/>
          <v:imagedata o:title=""/>
          <o:lock v:ext="edit"/>
        </v:line>
      </w:pict>
    </w:r>
    <w:r>
      <w:rPr>
        <w:rFonts w:hint="eastAsia"/>
        <w:kern w:val="0"/>
      </w:rPr>
      <w:t>第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18</w:t>
    </w:r>
    <w:r>
      <w:rPr>
        <w:kern w:val="0"/>
      </w:rPr>
      <w:fldChar w:fldCharType="end"/>
    </w:r>
    <w:r>
      <w:rPr>
        <w:rFonts w:hint="eastAsia"/>
        <w:kern w:val="0"/>
      </w:rPr>
      <w:t>页共</w:t>
    </w:r>
    <w:r>
      <w:rPr>
        <w:rStyle w:val="37"/>
      </w:rPr>
      <w:fldChar w:fldCharType="begin"/>
    </w:r>
    <w:r>
      <w:rPr>
        <w:rStyle w:val="37"/>
      </w:rPr>
      <w:instrText xml:space="preserve"> NUMPAGES </w:instrText>
    </w:r>
    <w:r>
      <w:rPr>
        <w:rStyle w:val="37"/>
      </w:rPr>
      <w:fldChar w:fldCharType="separate"/>
    </w:r>
    <w:r>
      <w:rPr>
        <w:rStyle w:val="37"/>
      </w:rPr>
      <w:t>18</w:t>
    </w:r>
    <w:r>
      <w:rPr>
        <w:rStyle w:val="37"/>
      </w:rPr>
      <w:fldChar w:fldCharType="end"/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0"/>
      <w:pBdr>
        <w:bottom w:val="thickThinSmallGap" w:color="auto" w:sz="24" w:space="1"/>
      </w:pBdr>
      <w:jc w:val="both"/>
      <w:rPr>
        <w:sz w:val="24"/>
        <w:szCs w:val="24"/>
      </w:rPr>
    </w:pPr>
    <w:r>
      <w:rPr>
        <w:rFonts w:hint="eastAsia"/>
        <w:sz w:val="24"/>
        <w:szCs w:val="24"/>
      </w:rPr>
      <w:t>海尔U+云平台通用SDK使用说明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0" type="#_x0000_t75" style="width:15px;height:15px" o:bullet="t">
        <v:imagedata r:id="rId1" o:title=""/>
      </v:shape>
    </w:pict>
  </w:numPicBullet>
  <w:numPicBullet w:numPicBulletId="0">
    <w:pict>
      <v:shape id="1" type="#_x0000_t75" style="width:15px;height:15px" o:bullet="t">
        <v:imagedata r:id="rId2" o:title=""/>
      </v:shape>
    </w:pict>
  </w:numPicBullet>
  <w:abstractNum w:abstractNumId="5">
    <w:nsid w:val="00000005"/>
    <w:multiLevelType w:val="multilevel"/>
    <w:tmpl w:val="00000005"/>
    <w:lvl w:ilvl="0" w:tentative="1">
      <w:start w:val="1"/>
      <w:numFmt w:val="bullet"/>
      <w:pStyle w:val="49"/>
      <w:lvlText w:val=""/>
      <w:lvlPicBulletId w:val="0"/>
      <w:lvlJc w:val="left"/>
      <w:pPr>
        <w:tabs>
          <w:tab w:val="left" w:pos="779"/>
        </w:tabs>
        <w:ind w:left="779" w:hanging="420"/>
      </w:pPr>
      <w:rPr>
        <w:rFonts w:hint="default" w:ascii="Wingdings" w:hAnsi="Wingdings"/>
      </w:rPr>
    </w:lvl>
    <w:lvl w:ilvl="1" w:tentative="1">
      <w:start w:val="1"/>
      <w:numFmt w:val="bullet"/>
      <w:lvlText w:val=""/>
      <w:lvlPicBulletId w:val="1"/>
      <w:lvlJc w:val="left"/>
      <w:pPr>
        <w:tabs>
          <w:tab w:val="left" w:pos="1199"/>
        </w:tabs>
        <w:ind w:left="1199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19"/>
        </w:tabs>
        <w:ind w:left="1619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039"/>
        </w:tabs>
        <w:ind w:left="2039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459"/>
        </w:tabs>
        <w:ind w:left="2459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879"/>
        </w:tabs>
        <w:ind w:left="2879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299"/>
        </w:tabs>
        <w:ind w:left="3299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19"/>
        </w:tabs>
        <w:ind w:left="3719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139"/>
        </w:tabs>
        <w:ind w:left="4139" w:hanging="420"/>
      </w:pPr>
      <w:rPr>
        <w:rFonts w:hint="default" w:ascii="Wingdings" w:hAnsi="Wingdings"/>
      </w:rPr>
    </w:lvl>
  </w:abstractNum>
  <w:abstractNum w:abstractNumId="1243488528">
    <w:nsid w:val="4A1E2110"/>
    <w:multiLevelType w:val="multilevel"/>
    <w:tmpl w:val="4A1E2110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sz w:val="28"/>
        <w:szCs w:val="28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asciiTheme="majorEastAsia" w:hAnsiTheme="majorEastAsia" w:eastAsiaTheme="majorEastAsia"/>
        <w:sz w:val="24"/>
        <w:szCs w:val="24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792945524">
    <w:nsid w:val="2F436374"/>
    <w:multiLevelType w:val="multilevel"/>
    <w:tmpl w:val="2F436374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243488528"/>
  </w:num>
  <w:num w:numId="2">
    <w:abstractNumId w:val="5"/>
  </w:num>
  <w:num w:numId="3">
    <w:abstractNumId w:val="7929455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hideSpellingErrors/>
  <w:hideGrammatical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B598B"/>
    <w:rsid w:val="00000C59"/>
    <w:rsid w:val="00000E8F"/>
    <w:rsid w:val="000012E3"/>
    <w:rsid w:val="00001896"/>
    <w:rsid w:val="00001BD4"/>
    <w:rsid w:val="00001EAC"/>
    <w:rsid w:val="00002497"/>
    <w:rsid w:val="00002BC6"/>
    <w:rsid w:val="00003EB5"/>
    <w:rsid w:val="0000407C"/>
    <w:rsid w:val="00004402"/>
    <w:rsid w:val="0000485B"/>
    <w:rsid w:val="000057BF"/>
    <w:rsid w:val="0000601F"/>
    <w:rsid w:val="000060AA"/>
    <w:rsid w:val="000068FE"/>
    <w:rsid w:val="00006A1C"/>
    <w:rsid w:val="00006E1A"/>
    <w:rsid w:val="00006E78"/>
    <w:rsid w:val="000070CD"/>
    <w:rsid w:val="000075A3"/>
    <w:rsid w:val="00010675"/>
    <w:rsid w:val="00010E3E"/>
    <w:rsid w:val="000113E2"/>
    <w:rsid w:val="00011575"/>
    <w:rsid w:val="00011826"/>
    <w:rsid w:val="00011914"/>
    <w:rsid w:val="00011B01"/>
    <w:rsid w:val="00012341"/>
    <w:rsid w:val="00012E4D"/>
    <w:rsid w:val="000135A6"/>
    <w:rsid w:val="00013D27"/>
    <w:rsid w:val="000146F4"/>
    <w:rsid w:val="00014C82"/>
    <w:rsid w:val="000150F7"/>
    <w:rsid w:val="0001542F"/>
    <w:rsid w:val="00015A09"/>
    <w:rsid w:val="00016C55"/>
    <w:rsid w:val="00016CB2"/>
    <w:rsid w:val="00016FB8"/>
    <w:rsid w:val="000178E4"/>
    <w:rsid w:val="00017B66"/>
    <w:rsid w:val="00017CC3"/>
    <w:rsid w:val="00017CC5"/>
    <w:rsid w:val="00020014"/>
    <w:rsid w:val="0002197A"/>
    <w:rsid w:val="00021B63"/>
    <w:rsid w:val="000220B2"/>
    <w:rsid w:val="000223B1"/>
    <w:rsid w:val="00022989"/>
    <w:rsid w:val="00022FF6"/>
    <w:rsid w:val="00023553"/>
    <w:rsid w:val="0002372D"/>
    <w:rsid w:val="00023764"/>
    <w:rsid w:val="00023937"/>
    <w:rsid w:val="0002393D"/>
    <w:rsid w:val="0002411B"/>
    <w:rsid w:val="00030408"/>
    <w:rsid w:val="000314A2"/>
    <w:rsid w:val="00031AB8"/>
    <w:rsid w:val="000320B8"/>
    <w:rsid w:val="0003218F"/>
    <w:rsid w:val="0003244A"/>
    <w:rsid w:val="0003271D"/>
    <w:rsid w:val="00032AC2"/>
    <w:rsid w:val="00032ECF"/>
    <w:rsid w:val="0003307B"/>
    <w:rsid w:val="00033346"/>
    <w:rsid w:val="00033B7B"/>
    <w:rsid w:val="00033BFD"/>
    <w:rsid w:val="00034174"/>
    <w:rsid w:val="00034591"/>
    <w:rsid w:val="00035017"/>
    <w:rsid w:val="000352EA"/>
    <w:rsid w:val="00035CB0"/>
    <w:rsid w:val="00035E48"/>
    <w:rsid w:val="0003608B"/>
    <w:rsid w:val="00036227"/>
    <w:rsid w:val="0003629A"/>
    <w:rsid w:val="0003641B"/>
    <w:rsid w:val="00036478"/>
    <w:rsid w:val="00036CBC"/>
    <w:rsid w:val="00036D7C"/>
    <w:rsid w:val="0003742B"/>
    <w:rsid w:val="000374C1"/>
    <w:rsid w:val="00037737"/>
    <w:rsid w:val="00037CAC"/>
    <w:rsid w:val="00037FE7"/>
    <w:rsid w:val="00040865"/>
    <w:rsid w:val="000408D9"/>
    <w:rsid w:val="00041249"/>
    <w:rsid w:val="0004203C"/>
    <w:rsid w:val="0004206F"/>
    <w:rsid w:val="00042767"/>
    <w:rsid w:val="00042BF0"/>
    <w:rsid w:val="00042D24"/>
    <w:rsid w:val="00042E6D"/>
    <w:rsid w:val="00043E63"/>
    <w:rsid w:val="000441C5"/>
    <w:rsid w:val="000441C7"/>
    <w:rsid w:val="00044328"/>
    <w:rsid w:val="00044A00"/>
    <w:rsid w:val="00045209"/>
    <w:rsid w:val="00045A32"/>
    <w:rsid w:val="00045E2D"/>
    <w:rsid w:val="0004612A"/>
    <w:rsid w:val="00046F2B"/>
    <w:rsid w:val="00046F44"/>
    <w:rsid w:val="0004775A"/>
    <w:rsid w:val="000477BB"/>
    <w:rsid w:val="000477E1"/>
    <w:rsid w:val="00050A4D"/>
    <w:rsid w:val="00050C5B"/>
    <w:rsid w:val="00050E3C"/>
    <w:rsid w:val="000513E3"/>
    <w:rsid w:val="000517C7"/>
    <w:rsid w:val="00051E86"/>
    <w:rsid w:val="000525DC"/>
    <w:rsid w:val="0005340B"/>
    <w:rsid w:val="00053438"/>
    <w:rsid w:val="00053946"/>
    <w:rsid w:val="000539DA"/>
    <w:rsid w:val="00054048"/>
    <w:rsid w:val="000540DB"/>
    <w:rsid w:val="00054F4A"/>
    <w:rsid w:val="0005504D"/>
    <w:rsid w:val="00055ADD"/>
    <w:rsid w:val="00055D76"/>
    <w:rsid w:val="00056676"/>
    <w:rsid w:val="0005712C"/>
    <w:rsid w:val="000571AE"/>
    <w:rsid w:val="00060860"/>
    <w:rsid w:val="0006097C"/>
    <w:rsid w:val="000609DA"/>
    <w:rsid w:val="00060D51"/>
    <w:rsid w:val="00060F14"/>
    <w:rsid w:val="000612A7"/>
    <w:rsid w:val="0006143C"/>
    <w:rsid w:val="000614DE"/>
    <w:rsid w:val="000617BE"/>
    <w:rsid w:val="00061C93"/>
    <w:rsid w:val="00061CEB"/>
    <w:rsid w:val="00062E97"/>
    <w:rsid w:val="00063038"/>
    <w:rsid w:val="00063118"/>
    <w:rsid w:val="00063259"/>
    <w:rsid w:val="000640F7"/>
    <w:rsid w:val="000649C1"/>
    <w:rsid w:val="00064C10"/>
    <w:rsid w:val="0006507B"/>
    <w:rsid w:val="00065D2A"/>
    <w:rsid w:val="00065ED6"/>
    <w:rsid w:val="00066299"/>
    <w:rsid w:val="000668EE"/>
    <w:rsid w:val="00066E6F"/>
    <w:rsid w:val="00067513"/>
    <w:rsid w:val="00067A1B"/>
    <w:rsid w:val="0007078F"/>
    <w:rsid w:val="00071012"/>
    <w:rsid w:val="0007140A"/>
    <w:rsid w:val="000716C1"/>
    <w:rsid w:val="000733F6"/>
    <w:rsid w:val="00073456"/>
    <w:rsid w:val="00073A70"/>
    <w:rsid w:val="00073B55"/>
    <w:rsid w:val="00074AA8"/>
    <w:rsid w:val="0007596C"/>
    <w:rsid w:val="00075FF2"/>
    <w:rsid w:val="000766BE"/>
    <w:rsid w:val="00076877"/>
    <w:rsid w:val="00076B1E"/>
    <w:rsid w:val="000772E4"/>
    <w:rsid w:val="00077346"/>
    <w:rsid w:val="00080147"/>
    <w:rsid w:val="000805B0"/>
    <w:rsid w:val="00080D58"/>
    <w:rsid w:val="00081FFA"/>
    <w:rsid w:val="000821C2"/>
    <w:rsid w:val="00082A6C"/>
    <w:rsid w:val="00082D65"/>
    <w:rsid w:val="000831BC"/>
    <w:rsid w:val="000834BC"/>
    <w:rsid w:val="00083EB3"/>
    <w:rsid w:val="000840D7"/>
    <w:rsid w:val="000841C0"/>
    <w:rsid w:val="000842B6"/>
    <w:rsid w:val="00085166"/>
    <w:rsid w:val="0008520A"/>
    <w:rsid w:val="00085210"/>
    <w:rsid w:val="000853A1"/>
    <w:rsid w:val="00085929"/>
    <w:rsid w:val="00085B18"/>
    <w:rsid w:val="00085D58"/>
    <w:rsid w:val="00085E70"/>
    <w:rsid w:val="0008613D"/>
    <w:rsid w:val="00087100"/>
    <w:rsid w:val="00087484"/>
    <w:rsid w:val="00087647"/>
    <w:rsid w:val="000906F4"/>
    <w:rsid w:val="00090778"/>
    <w:rsid w:val="000907DE"/>
    <w:rsid w:val="00091460"/>
    <w:rsid w:val="00091B66"/>
    <w:rsid w:val="00091D61"/>
    <w:rsid w:val="00092027"/>
    <w:rsid w:val="00092571"/>
    <w:rsid w:val="00092ED6"/>
    <w:rsid w:val="000932DC"/>
    <w:rsid w:val="00093531"/>
    <w:rsid w:val="00093673"/>
    <w:rsid w:val="00093805"/>
    <w:rsid w:val="000939FD"/>
    <w:rsid w:val="00094F54"/>
    <w:rsid w:val="00095E17"/>
    <w:rsid w:val="000967ED"/>
    <w:rsid w:val="00096B72"/>
    <w:rsid w:val="00096D1D"/>
    <w:rsid w:val="00096D9E"/>
    <w:rsid w:val="00097306"/>
    <w:rsid w:val="00097348"/>
    <w:rsid w:val="0009777A"/>
    <w:rsid w:val="00097A3D"/>
    <w:rsid w:val="00097AB1"/>
    <w:rsid w:val="00097C2A"/>
    <w:rsid w:val="000A0FE6"/>
    <w:rsid w:val="000A1159"/>
    <w:rsid w:val="000A123E"/>
    <w:rsid w:val="000A12A7"/>
    <w:rsid w:val="000A1D5D"/>
    <w:rsid w:val="000A2071"/>
    <w:rsid w:val="000A23D1"/>
    <w:rsid w:val="000A2AB7"/>
    <w:rsid w:val="000A356A"/>
    <w:rsid w:val="000A38E8"/>
    <w:rsid w:val="000A46E3"/>
    <w:rsid w:val="000A496E"/>
    <w:rsid w:val="000A4DB7"/>
    <w:rsid w:val="000A4EA4"/>
    <w:rsid w:val="000A54B3"/>
    <w:rsid w:val="000A57F4"/>
    <w:rsid w:val="000A5A68"/>
    <w:rsid w:val="000A5B03"/>
    <w:rsid w:val="000A5B65"/>
    <w:rsid w:val="000A60B1"/>
    <w:rsid w:val="000A6ACE"/>
    <w:rsid w:val="000A7392"/>
    <w:rsid w:val="000A7432"/>
    <w:rsid w:val="000A7B8B"/>
    <w:rsid w:val="000A7EEF"/>
    <w:rsid w:val="000A7FD3"/>
    <w:rsid w:val="000B0C7C"/>
    <w:rsid w:val="000B0D46"/>
    <w:rsid w:val="000B1246"/>
    <w:rsid w:val="000B18BB"/>
    <w:rsid w:val="000B18FB"/>
    <w:rsid w:val="000B2546"/>
    <w:rsid w:val="000B27FD"/>
    <w:rsid w:val="000B2897"/>
    <w:rsid w:val="000B2B77"/>
    <w:rsid w:val="000B2D5E"/>
    <w:rsid w:val="000B3122"/>
    <w:rsid w:val="000B39CA"/>
    <w:rsid w:val="000B41D4"/>
    <w:rsid w:val="000B42B9"/>
    <w:rsid w:val="000B4781"/>
    <w:rsid w:val="000B4B86"/>
    <w:rsid w:val="000B52E0"/>
    <w:rsid w:val="000B56FC"/>
    <w:rsid w:val="000B57A8"/>
    <w:rsid w:val="000B59B0"/>
    <w:rsid w:val="000B6140"/>
    <w:rsid w:val="000B6330"/>
    <w:rsid w:val="000B644B"/>
    <w:rsid w:val="000B6AB6"/>
    <w:rsid w:val="000B6DE5"/>
    <w:rsid w:val="000B6E86"/>
    <w:rsid w:val="000C02A3"/>
    <w:rsid w:val="000C0362"/>
    <w:rsid w:val="000C04B1"/>
    <w:rsid w:val="000C0690"/>
    <w:rsid w:val="000C1589"/>
    <w:rsid w:val="000C17C9"/>
    <w:rsid w:val="000C1918"/>
    <w:rsid w:val="000C1ED0"/>
    <w:rsid w:val="000C20CB"/>
    <w:rsid w:val="000C2465"/>
    <w:rsid w:val="000C2CD2"/>
    <w:rsid w:val="000C3368"/>
    <w:rsid w:val="000C35B4"/>
    <w:rsid w:val="000C3942"/>
    <w:rsid w:val="000C442D"/>
    <w:rsid w:val="000C465C"/>
    <w:rsid w:val="000C5065"/>
    <w:rsid w:val="000C5359"/>
    <w:rsid w:val="000C550C"/>
    <w:rsid w:val="000C5511"/>
    <w:rsid w:val="000C56B3"/>
    <w:rsid w:val="000C5AA3"/>
    <w:rsid w:val="000C5C22"/>
    <w:rsid w:val="000C5C40"/>
    <w:rsid w:val="000C604B"/>
    <w:rsid w:val="000C604D"/>
    <w:rsid w:val="000C609A"/>
    <w:rsid w:val="000C6CCB"/>
    <w:rsid w:val="000C7991"/>
    <w:rsid w:val="000C7AEA"/>
    <w:rsid w:val="000C7C27"/>
    <w:rsid w:val="000D0D68"/>
    <w:rsid w:val="000D1849"/>
    <w:rsid w:val="000D2855"/>
    <w:rsid w:val="000D3479"/>
    <w:rsid w:val="000D44E3"/>
    <w:rsid w:val="000D4A6E"/>
    <w:rsid w:val="000D5046"/>
    <w:rsid w:val="000D5B07"/>
    <w:rsid w:val="000D717D"/>
    <w:rsid w:val="000D7D8A"/>
    <w:rsid w:val="000D7F47"/>
    <w:rsid w:val="000E10F2"/>
    <w:rsid w:val="000E1488"/>
    <w:rsid w:val="000E15E1"/>
    <w:rsid w:val="000E16EE"/>
    <w:rsid w:val="000E1F3E"/>
    <w:rsid w:val="000E240F"/>
    <w:rsid w:val="000E3192"/>
    <w:rsid w:val="000E3D75"/>
    <w:rsid w:val="000E41A9"/>
    <w:rsid w:val="000E4556"/>
    <w:rsid w:val="000E4563"/>
    <w:rsid w:val="000E49FB"/>
    <w:rsid w:val="000E4C55"/>
    <w:rsid w:val="000E57BB"/>
    <w:rsid w:val="000E61DE"/>
    <w:rsid w:val="000E6A79"/>
    <w:rsid w:val="000E6D78"/>
    <w:rsid w:val="000E7553"/>
    <w:rsid w:val="000E76CA"/>
    <w:rsid w:val="000E7889"/>
    <w:rsid w:val="000F024E"/>
    <w:rsid w:val="000F0793"/>
    <w:rsid w:val="000F0872"/>
    <w:rsid w:val="000F0B0D"/>
    <w:rsid w:val="000F1191"/>
    <w:rsid w:val="000F13E7"/>
    <w:rsid w:val="000F1981"/>
    <w:rsid w:val="000F222E"/>
    <w:rsid w:val="000F2997"/>
    <w:rsid w:val="000F2D47"/>
    <w:rsid w:val="000F2E31"/>
    <w:rsid w:val="000F3384"/>
    <w:rsid w:val="000F33C8"/>
    <w:rsid w:val="000F347C"/>
    <w:rsid w:val="000F398C"/>
    <w:rsid w:val="000F3F8B"/>
    <w:rsid w:val="000F466C"/>
    <w:rsid w:val="000F4920"/>
    <w:rsid w:val="000F5369"/>
    <w:rsid w:val="000F58F6"/>
    <w:rsid w:val="000F592D"/>
    <w:rsid w:val="000F59DE"/>
    <w:rsid w:val="000F5D9C"/>
    <w:rsid w:val="000F5EF7"/>
    <w:rsid w:val="000F631D"/>
    <w:rsid w:val="000F65C6"/>
    <w:rsid w:val="000F6D9C"/>
    <w:rsid w:val="00100043"/>
    <w:rsid w:val="00100077"/>
    <w:rsid w:val="001007AB"/>
    <w:rsid w:val="00100C2C"/>
    <w:rsid w:val="00100D1A"/>
    <w:rsid w:val="00101AA0"/>
    <w:rsid w:val="00101C93"/>
    <w:rsid w:val="0010266A"/>
    <w:rsid w:val="00102A01"/>
    <w:rsid w:val="00103151"/>
    <w:rsid w:val="00103314"/>
    <w:rsid w:val="001034A0"/>
    <w:rsid w:val="00103AF4"/>
    <w:rsid w:val="0010439D"/>
    <w:rsid w:val="00104C2A"/>
    <w:rsid w:val="00105580"/>
    <w:rsid w:val="00105B42"/>
    <w:rsid w:val="00105BAB"/>
    <w:rsid w:val="00105DBF"/>
    <w:rsid w:val="00106117"/>
    <w:rsid w:val="00106550"/>
    <w:rsid w:val="00106680"/>
    <w:rsid w:val="001069AC"/>
    <w:rsid w:val="00106AC9"/>
    <w:rsid w:val="00107A20"/>
    <w:rsid w:val="00110D36"/>
    <w:rsid w:val="001112B5"/>
    <w:rsid w:val="001120E0"/>
    <w:rsid w:val="00112219"/>
    <w:rsid w:val="001125B6"/>
    <w:rsid w:val="0011279F"/>
    <w:rsid w:val="00112EC9"/>
    <w:rsid w:val="0011371C"/>
    <w:rsid w:val="00113CB9"/>
    <w:rsid w:val="00114001"/>
    <w:rsid w:val="001142AC"/>
    <w:rsid w:val="00114526"/>
    <w:rsid w:val="0011454D"/>
    <w:rsid w:val="0011464C"/>
    <w:rsid w:val="001148E9"/>
    <w:rsid w:val="00114BFC"/>
    <w:rsid w:val="0011505D"/>
    <w:rsid w:val="00115511"/>
    <w:rsid w:val="00115859"/>
    <w:rsid w:val="00115B57"/>
    <w:rsid w:val="001162E2"/>
    <w:rsid w:val="00116C61"/>
    <w:rsid w:val="0011725F"/>
    <w:rsid w:val="001172F9"/>
    <w:rsid w:val="00117352"/>
    <w:rsid w:val="001177C7"/>
    <w:rsid w:val="00117812"/>
    <w:rsid w:val="00117F6C"/>
    <w:rsid w:val="001214F1"/>
    <w:rsid w:val="001216DD"/>
    <w:rsid w:val="00121B28"/>
    <w:rsid w:val="00121C75"/>
    <w:rsid w:val="00121D09"/>
    <w:rsid w:val="00122043"/>
    <w:rsid w:val="001230F3"/>
    <w:rsid w:val="001231E3"/>
    <w:rsid w:val="00123934"/>
    <w:rsid w:val="00123ADC"/>
    <w:rsid w:val="00123D57"/>
    <w:rsid w:val="00124219"/>
    <w:rsid w:val="00124A57"/>
    <w:rsid w:val="00124EF5"/>
    <w:rsid w:val="0012500F"/>
    <w:rsid w:val="00125568"/>
    <w:rsid w:val="001257FC"/>
    <w:rsid w:val="00125BEB"/>
    <w:rsid w:val="00125C54"/>
    <w:rsid w:val="00125F08"/>
    <w:rsid w:val="00126C2C"/>
    <w:rsid w:val="00127557"/>
    <w:rsid w:val="001277E4"/>
    <w:rsid w:val="001279E8"/>
    <w:rsid w:val="00127A74"/>
    <w:rsid w:val="001306E8"/>
    <w:rsid w:val="00130F9F"/>
    <w:rsid w:val="00131903"/>
    <w:rsid w:val="00131B64"/>
    <w:rsid w:val="00131EB7"/>
    <w:rsid w:val="00132FFF"/>
    <w:rsid w:val="00133889"/>
    <w:rsid w:val="00133A67"/>
    <w:rsid w:val="00133CE4"/>
    <w:rsid w:val="00133F4C"/>
    <w:rsid w:val="0013446E"/>
    <w:rsid w:val="00134F7A"/>
    <w:rsid w:val="0013553C"/>
    <w:rsid w:val="00135DBC"/>
    <w:rsid w:val="0013618C"/>
    <w:rsid w:val="001367AD"/>
    <w:rsid w:val="001368AF"/>
    <w:rsid w:val="00136B37"/>
    <w:rsid w:val="00137510"/>
    <w:rsid w:val="00137877"/>
    <w:rsid w:val="00140055"/>
    <w:rsid w:val="00140605"/>
    <w:rsid w:val="00140ADD"/>
    <w:rsid w:val="00140CC8"/>
    <w:rsid w:val="001410A6"/>
    <w:rsid w:val="001410CA"/>
    <w:rsid w:val="001412D0"/>
    <w:rsid w:val="00141AA6"/>
    <w:rsid w:val="00141E8B"/>
    <w:rsid w:val="001423D3"/>
    <w:rsid w:val="00142F9B"/>
    <w:rsid w:val="001430E7"/>
    <w:rsid w:val="001431F4"/>
    <w:rsid w:val="00143278"/>
    <w:rsid w:val="00143AE7"/>
    <w:rsid w:val="00143CE4"/>
    <w:rsid w:val="00143DAF"/>
    <w:rsid w:val="0014416F"/>
    <w:rsid w:val="00144CFD"/>
    <w:rsid w:val="00144FF1"/>
    <w:rsid w:val="001455FF"/>
    <w:rsid w:val="00145994"/>
    <w:rsid w:val="001459AD"/>
    <w:rsid w:val="00146E80"/>
    <w:rsid w:val="00146EB1"/>
    <w:rsid w:val="00147B5B"/>
    <w:rsid w:val="00147B6C"/>
    <w:rsid w:val="00147F00"/>
    <w:rsid w:val="001504BC"/>
    <w:rsid w:val="00150965"/>
    <w:rsid w:val="00150984"/>
    <w:rsid w:val="00152F1E"/>
    <w:rsid w:val="00153224"/>
    <w:rsid w:val="0015330E"/>
    <w:rsid w:val="001543B7"/>
    <w:rsid w:val="001546FA"/>
    <w:rsid w:val="001546FD"/>
    <w:rsid w:val="00154BDA"/>
    <w:rsid w:val="001558AE"/>
    <w:rsid w:val="001559FF"/>
    <w:rsid w:val="00156044"/>
    <w:rsid w:val="0015609B"/>
    <w:rsid w:val="001561EA"/>
    <w:rsid w:val="00156419"/>
    <w:rsid w:val="0015680C"/>
    <w:rsid w:val="00156C00"/>
    <w:rsid w:val="00157785"/>
    <w:rsid w:val="0016022F"/>
    <w:rsid w:val="00160558"/>
    <w:rsid w:val="00160622"/>
    <w:rsid w:val="00160B65"/>
    <w:rsid w:val="00160BFC"/>
    <w:rsid w:val="00160CE9"/>
    <w:rsid w:val="001610A6"/>
    <w:rsid w:val="00161DAB"/>
    <w:rsid w:val="0016219F"/>
    <w:rsid w:val="00162424"/>
    <w:rsid w:val="00162482"/>
    <w:rsid w:val="00162B8C"/>
    <w:rsid w:val="0016447B"/>
    <w:rsid w:val="0016448E"/>
    <w:rsid w:val="0016463F"/>
    <w:rsid w:val="00165215"/>
    <w:rsid w:val="0016529C"/>
    <w:rsid w:val="00165645"/>
    <w:rsid w:val="00165649"/>
    <w:rsid w:val="00165948"/>
    <w:rsid w:val="00165C7C"/>
    <w:rsid w:val="00165FD3"/>
    <w:rsid w:val="00166441"/>
    <w:rsid w:val="00166B05"/>
    <w:rsid w:val="00166E6B"/>
    <w:rsid w:val="0016745A"/>
    <w:rsid w:val="00167665"/>
    <w:rsid w:val="00167A64"/>
    <w:rsid w:val="0017021A"/>
    <w:rsid w:val="001709C6"/>
    <w:rsid w:val="001709F6"/>
    <w:rsid w:val="00170E56"/>
    <w:rsid w:val="00170EDA"/>
    <w:rsid w:val="00170F0A"/>
    <w:rsid w:val="001713D6"/>
    <w:rsid w:val="001718FD"/>
    <w:rsid w:val="001722EB"/>
    <w:rsid w:val="00172485"/>
    <w:rsid w:val="001724B5"/>
    <w:rsid w:val="001728A1"/>
    <w:rsid w:val="00172B68"/>
    <w:rsid w:val="00172DFF"/>
    <w:rsid w:val="00172FF1"/>
    <w:rsid w:val="0017338A"/>
    <w:rsid w:val="001735BD"/>
    <w:rsid w:val="001739F6"/>
    <w:rsid w:val="00173B17"/>
    <w:rsid w:val="00173D73"/>
    <w:rsid w:val="001742E0"/>
    <w:rsid w:val="00174EF0"/>
    <w:rsid w:val="00175491"/>
    <w:rsid w:val="00175B71"/>
    <w:rsid w:val="00176208"/>
    <w:rsid w:val="0017638E"/>
    <w:rsid w:val="00176AF0"/>
    <w:rsid w:val="00176B2E"/>
    <w:rsid w:val="00176FEF"/>
    <w:rsid w:val="00177686"/>
    <w:rsid w:val="00177DC7"/>
    <w:rsid w:val="00177DF4"/>
    <w:rsid w:val="00177E21"/>
    <w:rsid w:val="0018067A"/>
    <w:rsid w:val="001810F2"/>
    <w:rsid w:val="00181BE6"/>
    <w:rsid w:val="00181D94"/>
    <w:rsid w:val="001820F7"/>
    <w:rsid w:val="00182427"/>
    <w:rsid w:val="00182CB1"/>
    <w:rsid w:val="00182F48"/>
    <w:rsid w:val="0018399D"/>
    <w:rsid w:val="00183F3B"/>
    <w:rsid w:val="00184B8A"/>
    <w:rsid w:val="0018506B"/>
    <w:rsid w:val="00185283"/>
    <w:rsid w:val="00185AF6"/>
    <w:rsid w:val="0018637F"/>
    <w:rsid w:val="00186A17"/>
    <w:rsid w:val="00186CD6"/>
    <w:rsid w:val="0018745E"/>
    <w:rsid w:val="0018747A"/>
    <w:rsid w:val="00187913"/>
    <w:rsid w:val="00187E8F"/>
    <w:rsid w:val="001902B5"/>
    <w:rsid w:val="001907B5"/>
    <w:rsid w:val="00190B30"/>
    <w:rsid w:val="0019143D"/>
    <w:rsid w:val="001923EF"/>
    <w:rsid w:val="00192985"/>
    <w:rsid w:val="0019312D"/>
    <w:rsid w:val="00193343"/>
    <w:rsid w:val="0019343F"/>
    <w:rsid w:val="0019386E"/>
    <w:rsid w:val="00193F6F"/>
    <w:rsid w:val="00194428"/>
    <w:rsid w:val="00194DAD"/>
    <w:rsid w:val="00195180"/>
    <w:rsid w:val="00195489"/>
    <w:rsid w:val="00195533"/>
    <w:rsid w:val="001956ED"/>
    <w:rsid w:val="0019641B"/>
    <w:rsid w:val="00196614"/>
    <w:rsid w:val="001966BC"/>
    <w:rsid w:val="0019697F"/>
    <w:rsid w:val="00196BA7"/>
    <w:rsid w:val="001971EA"/>
    <w:rsid w:val="001978DE"/>
    <w:rsid w:val="00197978"/>
    <w:rsid w:val="00197A0C"/>
    <w:rsid w:val="00197F88"/>
    <w:rsid w:val="001A0733"/>
    <w:rsid w:val="001A0A55"/>
    <w:rsid w:val="001A0FA2"/>
    <w:rsid w:val="001A10B4"/>
    <w:rsid w:val="001A12D4"/>
    <w:rsid w:val="001A13BF"/>
    <w:rsid w:val="001A1416"/>
    <w:rsid w:val="001A16AE"/>
    <w:rsid w:val="001A1A34"/>
    <w:rsid w:val="001A1BB9"/>
    <w:rsid w:val="001A3151"/>
    <w:rsid w:val="001A3A86"/>
    <w:rsid w:val="001A3E9E"/>
    <w:rsid w:val="001A45CA"/>
    <w:rsid w:val="001A50A1"/>
    <w:rsid w:val="001A5122"/>
    <w:rsid w:val="001A51A8"/>
    <w:rsid w:val="001A604B"/>
    <w:rsid w:val="001A6396"/>
    <w:rsid w:val="001A6A88"/>
    <w:rsid w:val="001A6E31"/>
    <w:rsid w:val="001A7586"/>
    <w:rsid w:val="001B0382"/>
    <w:rsid w:val="001B0BA8"/>
    <w:rsid w:val="001B0FA7"/>
    <w:rsid w:val="001B1085"/>
    <w:rsid w:val="001B17AB"/>
    <w:rsid w:val="001B2F48"/>
    <w:rsid w:val="001B3D8C"/>
    <w:rsid w:val="001B3E48"/>
    <w:rsid w:val="001B47B7"/>
    <w:rsid w:val="001B4ED1"/>
    <w:rsid w:val="001B51D4"/>
    <w:rsid w:val="001B5441"/>
    <w:rsid w:val="001B570B"/>
    <w:rsid w:val="001B5831"/>
    <w:rsid w:val="001B59F0"/>
    <w:rsid w:val="001B5A80"/>
    <w:rsid w:val="001B5B9C"/>
    <w:rsid w:val="001B6385"/>
    <w:rsid w:val="001B6F69"/>
    <w:rsid w:val="001B6F96"/>
    <w:rsid w:val="001B7221"/>
    <w:rsid w:val="001B7429"/>
    <w:rsid w:val="001B784D"/>
    <w:rsid w:val="001B79BE"/>
    <w:rsid w:val="001B79D9"/>
    <w:rsid w:val="001B7B36"/>
    <w:rsid w:val="001B7E68"/>
    <w:rsid w:val="001C009B"/>
    <w:rsid w:val="001C0487"/>
    <w:rsid w:val="001C0698"/>
    <w:rsid w:val="001C074F"/>
    <w:rsid w:val="001C0D93"/>
    <w:rsid w:val="001C0E86"/>
    <w:rsid w:val="001C0F88"/>
    <w:rsid w:val="001C0FB4"/>
    <w:rsid w:val="001C229A"/>
    <w:rsid w:val="001C22E0"/>
    <w:rsid w:val="001C2818"/>
    <w:rsid w:val="001C2E42"/>
    <w:rsid w:val="001C3B9C"/>
    <w:rsid w:val="001C3D8C"/>
    <w:rsid w:val="001C55A2"/>
    <w:rsid w:val="001C5602"/>
    <w:rsid w:val="001C5A37"/>
    <w:rsid w:val="001C6747"/>
    <w:rsid w:val="001C675E"/>
    <w:rsid w:val="001C690E"/>
    <w:rsid w:val="001C7091"/>
    <w:rsid w:val="001C749C"/>
    <w:rsid w:val="001C76CA"/>
    <w:rsid w:val="001D09B0"/>
    <w:rsid w:val="001D1780"/>
    <w:rsid w:val="001D17FD"/>
    <w:rsid w:val="001D226E"/>
    <w:rsid w:val="001D24DD"/>
    <w:rsid w:val="001D2925"/>
    <w:rsid w:val="001D2FCB"/>
    <w:rsid w:val="001D307F"/>
    <w:rsid w:val="001D36D5"/>
    <w:rsid w:val="001D3710"/>
    <w:rsid w:val="001D3DFF"/>
    <w:rsid w:val="001D453D"/>
    <w:rsid w:val="001D460E"/>
    <w:rsid w:val="001D47DD"/>
    <w:rsid w:val="001D4D74"/>
    <w:rsid w:val="001D4E0B"/>
    <w:rsid w:val="001D61B4"/>
    <w:rsid w:val="001D650F"/>
    <w:rsid w:val="001D696D"/>
    <w:rsid w:val="001D6AF1"/>
    <w:rsid w:val="001D6BA1"/>
    <w:rsid w:val="001D7292"/>
    <w:rsid w:val="001D7540"/>
    <w:rsid w:val="001D7599"/>
    <w:rsid w:val="001E0263"/>
    <w:rsid w:val="001E0568"/>
    <w:rsid w:val="001E1088"/>
    <w:rsid w:val="001E1408"/>
    <w:rsid w:val="001E1A14"/>
    <w:rsid w:val="001E1C85"/>
    <w:rsid w:val="001E3168"/>
    <w:rsid w:val="001E3427"/>
    <w:rsid w:val="001E4305"/>
    <w:rsid w:val="001E4579"/>
    <w:rsid w:val="001E489A"/>
    <w:rsid w:val="001E4ACF"/>
    <w:rsid w:val="001E5321"/>
    <w:rsid w:val="001E573B"/>
    <w:rsid w:val="001E5825"/>
    <w:rsid w:val="001E5A98"/>
    <w:rsid w:val="001E6165"/>
    <w:rsid w:val="001E636F"/>
    <w:rsid w:val="001E656A"/>
    <w:rsid w:val="001E65BF"/>
    <w:rsid w:val="001E6774"/>
    <w:rsid w:val="001E6ABF"/>
    <w:rsid w:val="001E7098"/>
    <w:rsid w:val="001E7570"/>
    <w:rsid w:val="001F0217"/>
    <w:rsid w:val="001F17B0"/>
    <w:rsid w:val="001F1A4A"/>
    <w:rsid w:val="001F1AA9"/>
    <w:rsid w:val="001F1BDC"/>
    <w:rsid w:val="001F1F29"/>
    <w:rsid w:val="001F260F"/>
    <w:rsid w:val="001F2B51"/>
    <w:rsid w:val="001F2BBE"/>
    <w:rsid w:val="001F2ED8"/>
    <w:rsid w:val="001F3044"/>
    <w:rsid w:val="001F37AC"/>
    <w:rsid w:val="001F41BC"/>
    <w:rsid w:val="001F4DA9"/>
    <w:rsid w:val="001F4EEE"/>
    <w:rsid w:val="001F5695"/>
    <w:rsid w:val="001F5D24"/>
    <w:rsid w:val="001F5EF1"/>
    <w:rsid w:val="001F63A8"/>
    <w:rsid w:val="001F6460"/>
    <w:rsid w:val="001F67C1"/>
    <w:rsid w:val="001F697B"/>
    <w:rsid w:val="001F6BDA"/>
    <w:rsid w:val="001F6F5F"/>
    <w:rsid w:val="001F7D01"/>
    <w:rsid w:val="001F7E33"/>
    <w:rsid w:val="0020046F"/>
    <w:rsid w:val="00200730"/>
    <w:rsid w:val="00200B2E"/>
    <w:rsid w:val="00200F09"/>
    <w:rsid w:val="00201262"/>
    <w:rsid w:val="00201547"/>
    <w:rsid w:val="002019FA"/>
    <w:rsid w:val="00201AC8"/>
    <w:rsid w:val="00201C2C"/>
    <w:rsid w:val="00202063"/>
    <w:rsid w:val="0020368E"/>
    <w:rsid w:val="00203B7D"/>
    <w:rsid w:val="00203CED"/>
    <w:rsid w:val="00204F44"/>
    <w:rsid w:val="00205658"/>
    <w:rsid w:val="002057E6"/>
    <w:rsid w:val="00205A53"/>
    <w:rsid w:val="002065CB"/>
    <w:rsid w:val="00206745"/>
    <w:rsid w:val="002073BC"/>
    <w:rsid w:val="0020764D"/>
    <w:rsid w:val="00207D8D"/>
    <w:rsid w:val="00207E8A"/>
    <w:rsid w:val="002103ED"/>
    <w:rsid w:val="00210F54"/>
    <w:rsid w:val="0021127E"/>
    <w:rsid w:val="002126D4"/>
    <w:rsid w:val="0021288A"/>
    <w:rsid w:val="002130AC"/>
    <w:rsid w:val="0021327E"/>
    <w:rsid w:val="00213BAE"/>
    <w:rsid w:val="00214855"/>
    <w:rsid w:val="00215299"/>
    <w:rsid w:val="00215B78"/>
    <w:rsid w:val="00216111"/>
    <w:rsid w:val="002162B2"/>
    <w:rsid w:val="00216351"/>
    <w:rsid w:val="00216C8A"/>
    <w:rsid w:val="00216F29"/>
    <w:rsid w:val="002206FE"/>
    <w:rsid w:val="00220D1C"/>
    <w:rsid w:val="002212E4"/>
    <w:rsid w:val="00221716"/>
    <w:rsid w:val="002219B2"/>
    <w:rsid w:val="00221A80"/>
    <w:rsid w:val="00221D11"/>
    <w:rsid w:val="002221A7"/>
    <w:rsid w:val="002227C5"/>
    <w:rsid w:val="00222AA3"/>
    <w:rsid w:val="00222EA1"/>
    <w:rsid w:val="00223092"/>
    <w:rsid w:val="002231D8"/>
    <w:rsid w:val="00223FC8"/>
    <w:rsid w:val="002249F8"/>
    <w:rsid w:val="00224E96"/>
    <w:rsid w:val="002256F2"/>
    <w:rsid w:val="00225789"/>
    <w:rsid w:val="002261C3"/>
    <w:rsid w:val="0022673D"/>
    <w:rsid w:val="00227433"/>
    <w:rsid w:val="002276EF"/>
    <w:rsid w:val="00227B24"/>
    <w:rsid w:val="00230438"/>
    <w:rsid w:val="00231286"/>
    <w:rsid w:val="0023178C"/>
    <w:rsid w:val="00231938"/>
    <w:rsid w:val="00231A81"/>
    <w:rsid w:val="00231FCB"/>
    <w:rsid w:val="0023231B"/>
    <w:rsid w:val="00232682"/>
    <w:rsid w:val="002329AA"/>
    <w:rsid w:val="00232C4D"/>
    <w:rsid w:val="00232DC9"/>
    <w:rsid w:val="00233276"/>
    <w:rsid w:val="002332E9"/>
    <w:rsid w:val="002333CD"/>
    <w:rsid w:val="00234035"/>
    <w:rsid w:val="002340C6"/>
    <w:rsid w:val="002342F2"/>
    <w:rsid w:val="00234C13"/>
    <w:rsid w:val="002353F7"/>
    <w:rsid w:val="00235437"/>
    <w:rsid w:val="00235DB9"/>
    <w:rsid w:val="00235E9F"/>
    <w:rsid w:val="00235F15"/>
    <w:rsid w:val="00236578"/>
    <w:rsid w:val="00236D79"/>
    <w:rsid w:val="00236E9F"/>
    <w:rsid w:val="0023792C"/>
    <w:rsid w:val="002401B2"/>
    <w:rsid w:val="00240264"/>
    <w:rsid w:val="002405F4"/>
    <w:rsid w:val="00240B59"/>
    <w:rsid w:val="00240D0D"/>
    <w:rsid w:val="00240DF6"/>
    <w:rsid w:val="002412B1"/>
    <w:rsid w:val="00241D36"/>
    <w:rsid w:val="002421B3"/>
    <w:rsid w:val="0024257A"/>
    <w:rsid w:val="00242656"/>
    <w:rsid w:val="00242769"/>
    <w:rsid w:val="002434DD"/>
    <w:rsid w:val="0024363C"/>
    <w:rsid w:val="002437A5"/>
    <w:rsid w:val="00243A9C"/>
    <w:rsid w:val="00243C14"/>
    <w:rsid w:val="00244307"/>
    <w:rsid w:val="002449F4"/>
    <w:rsid w:val="00244C40"/>
    <w:rsid w:val="00245497"/>
    <w:rsid w:val="002459A8"/>
    <w:rsid w:val="00245A06"/>
    <w:rsid w:val="00245BE0"/>
    <w:rsid w:val="00245F5F"/>
    <w:rsid w:val="002460AB"/>
    <w:rsid w:val="00246321"/>
    <w:rsid w:val="0024794C"/>
    <w:rsid w:val="0025078F"/>
    <w:rsid w:val="00250E3B"/>
    <w:rsid w:val="002510DA"/>
    <w:rsid w:val="00251A99"/>
    <w:rsid w:val="00252717"/>
    <w:rsid w:val="00252888"/>
    <w:rsid w:val="00252E9B"/>
    <w:rsid w:val="002533CF"/>
    <w:rsid w:val="00254907"/>
    <w:rsid w:val="0025541A"/>
    <w:rsid w:val="002556A8"/>
    <w:rsid w:val="0025664C"/>
    <w:rsid w:val="002568E0"/>
    <w:rsid w:val="00256934"/>
    <w:rsid w:val="00256C7A"/>
    <w:rsid w:val="00256D93"/>
    <w:rsid w:val="00256EAA"/>
    <w:rsid w:val="00257243"/>
    <w:rsid w:val="00257414"/>
    <w:rsid w:val="0025750C"/>
    <w:rsid w:val="0026048A"/>
    <w:rsid w:val="00260893"/>
    <w:rsid w:val="00260922"/>
    <w:rsid w:val="0026092F"/>
    <w:rsid w:val="00260BB2"/>
    <w:rsid w:val="00260FE8"/>
    <w:rsid w:val="00261517"/>
    <w:rsid w:val="0026220B"/>
    <w:rsid w:val="00263121"/>
    <w:rsid w:val="00263128"/>
    <w:rsid w:val="0026389C"/>
    <w:rsid w:val="00264731"/>
    <w:rsid w:val="0026553A"/>
    <w:rsid w:val="002657C0"/>
    <w:rsid w:val="00265967"/>
    <w:rsid w:val="00265A0F"/>
    <w:rsid w:val="00265A1E"/>
    <w:rsid w:val="00265EBF"/>
    <w:rsid w:val="002660F3"/>
    <w:rsid w:val="0026760A"/>
    <w:rsid w:val="0026799F"/>
    <w:rsid w:val="002679E1"/>
    <w:rsid w:val="002700C4"/>
    <w:rsid w:val="00270620"/>
    <w:rsid w:val="00270A4C"/>
    <w:rsid w:val="00270B99"/>
    <w:rsid w:val="00271177"/>
    <w:rsid w:val="00271616"/>
    <w:rsid w:val="002719D8"/>
    <w:rsid w:val="00272074"/>
    <w:rsid w:val="0027209D"/>
    <w:rsid w:val="0027258C"/>
    <w:rsid w:val="002740FA"/>
    <w:rsid w:val="002749D8"/>
    <w:rsid w:val="00274F29"/>
    <w:rsid w:val="00275116"/>
    <w:rsid w:val="00276BAB"/>
    <w:rsid w:val="00277383"/>
    <w:rsid w:val="00280133"/>
    <w:rsid w:val="002802D6"/>
    <w:rsid w:val="0028042A"/>
    <w:rsid w:val="00280602"/>
    <w:rsid w:val="002811D6"/>
    <w:rsid w:val="0028197E"/>
    <w:rsid w:val="002819FD"/>
    <w:rsid w:val="00281A96"/>
    <w:rsid w:val="002827B8"/>
    <w:rsid w:val="00282AE6"/>
    <w:rsid w:val="00282CEB"/>
    <w:rsid w:val="00282F82"/>
    <w:rsid w:val="00283171"/>
    <w:rsid w:val="002832E9"/>
    <w:rsid w:val="00283D9B"/>
    <w:rsid w:val="00283DA2"/>
    <w:rsid w:val="00284093"/>
    <w:rsid w:val="00284B61"/>
    <w:rsid w:val="00284D30"/>
    <w:rsid w:val="00285203"/>
    <w:rsid w:val="00285D48"/>
    <w:rsid w:val="00285DA7"/>
    <w:rsid w:val="00286A6D"/>
    <w:rsid w:val="00286D10"/>
    <w:rsid w:val="00286FFE"/>
    <w:rsid w:val="00287317"/>
    <w:rsid w:val="002875CD"/>
    <w:rsid w:val="00287ABE"/>
    <w:rsid w:val="00287C5D"/>
    <w:rsid w:val="00287DF4"/>
    <w:rsid w:val="00287ED7"/>
    <w:rsid w:val="0029002E"/>
    <w:rsid w:val="002903C5"/>
    <w:rsid w:val="0029097C"/>
    <w:rsid w:val="00290A33"/>
    <w:rsid w:val="00291025"/>
    <w:rsid w:val="002911DF"/>
    <w:rsid w:val="00291298"/>
    <w:rsid w:val="00291AFF"/>
    <w:rsid w:val="00291CCE"/>
    <w:rsid w:val="00292FF1"/>
    <w:rsid w:val="0029378B"/>
    <w:rsid w:val="00293844"/>
    <w:rsid w:val="00293D3A"/>
    <w:rsid w:val="0029410F"/>
    <w:rsid w:val="002945CB"/>
    <w:rsid w:val="002959B6"/>
    <w:rsid w:val="00295C32"/>
    <w:rsid w:val="002962DE"/>
    <w:rsid w:val="0029712E"/>
    <w:rsid w:val="0029720F"/>
    <w:rsid w:val="0029742F"/>
    <w:rsid w:val="002974D3"/>
    <w:rsid w:val="00297A87"/>
    <w:rsid w:val="00297B16"/>
    <w:rsid w:val="00297F56"/>
    <w:rsid w:val="002A12C8"/>
    <w:rsid w:val="002A1B32"/>
    <w:rsid w:val="002A1E8A"/>
    <w:rsid w:val="002A20C2"/>
    <w:rsid w:val="002A285D"/>
    <w:rsid w:val="002A3534"/>
    <w:rsid w:val="002A362C"/>
    <w:rsid w:val="002A3778"/>
    <w:rsid w:val="002A464E"/>
    <w:rsid w:val="002A481F"/>
    <w:rsid w:val="002A5F51"/>
    <w:rsid w:val="002A63EF"/>
    <w:rsid w:val="002A6641"/>
    <w:rsid w:val="002A70CA"/>
    <w:rsid w:val="002A717F"/>
    <w:rsid w:val="002A7D5F"/>
    <w:rsid w:val="002A7DBA"/>
    <w:rsid w:val="002B07FE"/>
    <w:rsid w:val="002B0D58"/>
    <w:rsid w:val="002B0EB2"/>
    <w:rsid w:val="002B1A26"/>
    <w:rsid w:val="002B21AD"/>
    <w:rsid w:val="002B2856"/>
    <w:rsid w:val="002B385F"/>
    <w:rsid w:val="002B3C0F"/>
    <w:rsid w:val="002B3FA7"/>
    <w:rsid w:val="002B44DB"/>
    <w:rsid w:val="002B59F2"/>
    <w:rsid w:val="002B625C"/>
    <w:rsid w:val="002B6FF3"/>
    <w:rsid w:val="002B72E9"/>
    <w:rsid w:val="002B7679"/>
    <w:rsid w:val="002B7DA6"/>
    <w:rsid w:val="002C013E"/>
    <w:rsid w:val="002C0BAF"/>
    <w:rsid w:val="002C17DD"/>
    <w:rsid w:val="002C1DB6"/>
    <w:rsid w:val="002C29E3"/>
    <w:rsid w:val="002C35A8"/>
    <w:rsid w:val="002C3FC9"/>
    <w:rsid w:val="002C44D5"/>
    <w:rsid w:val="002C46BC"/>
    <w:rsid w:val="002C476A"/>
    <w:rsid w:val="002C535D"/>
    <w:rsid w:val="002C53C9"/>
    <w:rsid w:val="002C5888"/>
    <w:rsid w:val="002C60EF"/>
    <w:rsid w:val="002C67CF"/>
    <w:rsid w:val="002C6B47"/>
    <w:rsid w:val="002C7476"/>
    <w:rsid w:val="002D0526"/>
    <w:rsid w:val="002D0FEF"/>
    <w:rsid w:val="002D1342"/>
    <w:rsid w:val="002D1E59"/>
    <w:rsid w:val="002D1EC0"/>
    <w:rsid w:val="002D1FA2"/>
    <w:rsid w:val="002D4231"/>
    <w:rsid w:val="002D42B1"/>
    <w:rsid w:val="002D4EA5"/>
    <w:rsid w:val="002D5A18"/>
    <w:rsid w:val="002D612E"/>
    <w:rsid w:val="002D615A"/>
    <w:rsid w:val="002D65AF"/>
    <w:rsid w:val="002D6D46"/>
    <w:rsid w:val="002D6E63"/>
    <w:rsid w:val="002D7339"/>
    <w:rsid w:val="002D7918"/>
    <w:rsid w:val="002D7993"/>
    <w:rsid w:val="002D7997"/>
    <w:rsid w:val="002D7A70"/>
    <w:rsid w:val="002D7FA7"/>
    <w:rsid w:val="002E0195"/>
    <w:rsid w:val="002E0231"/>
    <w:rsid w:val="002E03CA"/>
    <w:rsid w:val="002E22C9"/>
    <w:rsid w:val="002E2CE5"/>
    <w:rsid w:val="002E3201"/>
    <w:rsid w:val="002E3737"/>
    <w:rsid w:val="002E4DD6"/>
    <w:rsid w:val="002E568D"/>
    <w:rsid w:val="002E5ECD"/>
    <w:rsid w:val="002E61FA"/>
    <w:rsid w:val="002E635E"/>
    <w:rsid w:val="002E6BB6"/>
    <w:rsid w:val="002E762A"/>
    <w:rsid w:val="002E7CD5"/>
    <w:rsid w:val="002F0251"/>
    <w:rsid w:val="002F03D5"/>
    <w:rsid w:val="002F0773"/>
    <w:rsid w:val="002F1299"/>
    <w:rsid w:val="002F1770"/>
    <w:rsid w:val="002F1CF4"/>
    <w:rsid w:val="002F3540"/>
    <w:rsid w:val="002F40EB"/>
    <w:rsid w:val="002F4990"/>
    <w:rsid w:val="002F4E1E"/>
    <w:rsid w:val="002F559D"/>
    <w:rsid w:val="002F5E6E"/>
    <w:rsid w:val="002F69DB"/>
    <w:rsid w:val="002F6DD8"/>
    <w:rsid w:val="002F72FA"/>
    <w:rsid w:val="002F7471"/>
    <w:rsid w:val="002F78A2"/>
    <w:rsid w:val="002F78C0"/>
    <w:rsid w:val="002F7C50"/>
    <w:rsid w:val="002F7D83"/>
    <w:rsid w:val="003005D6"/>
    <w:rsid w:val="0030103A"/>
    <w:rsid w:val="003011C2"/>
    <w:rsid w:val="003015B3"/>
    <w:rsid w:val="003018AE"/>
    <w:rsid w:val="00301ECD"/>
    <w:rsid w:val="00302816"/>
    <w:rsid w:val="003033DE"/>
    <w:rsid w:val="0030366B"/>
    <w:rsid w:val="00305030"/>
    <w:rsid w:val="003056F4"/>
    <w:rsid w:val="00305B55"/>
    <w:rsid w:val="00306038"/>
    <w:rsid w:val="003060DF"/>
    <w:rsid w:val="003064AA"/>
    <w:rsid w:val="00306891"/>
    <w:rsid w:val="0031012A"/>
    <w:rsid w:val="003105BC"/>
    <w:rsid w:val="003109C7"/>
    <w:rsid w:val="00310ECB"/>
    <w:rsid w:val="0031175A"/>
    <w:rsid w:val="00311C8B"/>
    <w:rsid w:val="00311D05"/>
    <w:rsid w:val="00312062"/>
    <w:rsid w:val="003133F1"/>
    <w:rsid w:val="00313802"/>
    <w:rsid w:val="00313A15"/>
    <w:rsid w:val="00313B68"/>
    <w:rsid w:val="00314641"/>
    <w:rsid w:val="003149EE"/>
    <w:rsid w:val="00314F0B"/>
    <w:rsid w:val="00315190"/>
    <w:rsid w:val="003151F5"/>
    <w:rsid w:val="003154BC"/>
    <w:rsid w:val="00315654"/>
    <w:rsid w:val="003156EA"/>
    <w:rsid w:val="00315C60"/>
    <w:rsid w:val="00316FC4"/>
    <w:rsid w:val="00317176"/>
    <w:rsid w:val="00317B6D"/>
    <w:rsid w:val="00320BCC"/>
    <w:rsid w:val="00321C4A"/>
    <w:rsid w:val="00321D4B"/>
    <w:rsid w:val="00322190"/>
    <w:rsid w:val="00322196"/>
    <w:rsid w:val="00322458"/>
    <w:rsid w:val="003227F9"/>
    <w:rsid w:val="0032296B"/>
    <w:rsid w:val="003229BA"/>
    <w:rsid w:val="00322B2B"/>
    <w:rsid w:val="00322DCB"/>
    <w:rsid w:val="00323008"/>
    <w:rsid w:val="003237B0"/>
    <w:rsid w:val="0032415B"/>
    <w:rsid w:val="0032417C"/>
    <w:rsid w:val="00324623"/>
    <w:rsid w:val="003247D8"/>
    <w:rsid w:val="003248DC"/>
    <w:rsid w:val="00324DE4"/>
    <w:rsid w:val="003251B0"/>
    <w:rsid w:val="00325DC0"/>
    <w:rsid w:val="003260EF"/>
    <w:rsid w:val="003265F7"/>
    <w:rsid w:val="00326956"/>
    <w:rsid w:val="00326DCF"/>
    <w:rsid w:val="003271BD"/>
    <w:rsid w:val="003275FF"/>
    <w:rsid w:val="00327AEE"/>
    <w:rsid w:val="00327B66"/>
    <w:rsid w:val="00330CD2"/>
    <w:rsid w:val="003312F7"/>
    <w:rsid w:val="00332685"/>
    <w:rsid w:val="003327BE"/>
    <w:rsid w:val="003329F6"/>
    <w:rsid w:val="00332AFD"/>
    <w:rsid w:val="0033310A"/>
    <w:rsid w:val="003331A8"/>
    <w:rsid w:val="003335DC"/>
    <w:rsid w:val="00333ADA"/>
    <w:rsid w:val="00334078"/>
    <w:rsid w:val="003349C2"/>
    <w:rsid w:val="003349E3"/>
    <w:rsid w:val="003358CB"/>
    <w:rsid w:val="00335C9A"/>
    <w:rsid w:val="003371FC"/>
    <w:rsid w:val="0033776A"/>
    <w:rsid w:val="00337917"/>
    <w:rsid w:val="0034002C"/>
    <w:rsid w:val="003402F4"/>
    <w:rsid w:val="003403F8"/>
    <w:rsid w:val="003407CA"/>
    <w:rsid w:val="00341020"/>
    <w:rsid w:val="0034161A"/>
    <w:rsid w:val="00341F13"/>
    <w:rsid w:val="00342119"/>
    <w:rsid w:val="00343107"/>
    <w:rsid w:val="00343D76"/>
    <w:rsid w:val="00344017"/>
    <w:rsid w:val="00344020"/>
    <w:rsid w:val="00344BF9"/>
    <w:rsid w:val="00344D42"/>
    <w:rsid w:val="00345723"/>
    <w:rsid w:val="003459AF"/>
    <w:rsid w:val="00345BBD"/>
    <w:rsid w:val="0034665E"/>
    <w:rsid w:val="00347589"/>
    <w:rsid w:val="00347A98"/>
    <w:rsid w:val="00347DF1"/>
    <w:rsid w:val="00350087"/>
    <w:rsid w:val="003502E9"/>
    <w:rsid w:val="00351082"/>
    <w:rsid w:val="0035121A"/>
    <w:rsid w:val="003521EE"/>
    <w:rsid w:val="003525A8"/>
    <w:rsid w:val="00352C83"/>
    <w:rsid w:val="00352CC1"/>
    <w:rsid w:val="00353249"/>
    <w:rsid w:val="00353463"/>
    <w:rsid w:val="0035367D"/>
    <w:rsid w:val="003538B4"/>
    <w:rsid w:val="00353E8C"/>
    <w:rsid w:val="00353F78"/>
    <w:rsid w:val="0035434A"/>
    <w:rsid w:val="00354EEE"/>
    <w:rsid w:val="003554D7"/>
    <w:rsid w:val="00355913"/>
    <w:rsid w:val="00355F0E"/>
    <w:rsid w:val="003565C3"/>
    <w:rsid w:val="00356B62"/>
    <w:rsid w:val="003579A7"/>
    <w:rsid w:val="00357B67"/>
    <w:rsid w:val="00360483"/>
    <w:rsid w:val="00360834"/>
    <w:rsid w:val="0036156D"/>
    <w:rsid w:val="00361645"/>
    <w:rsid w:val="00361700"/>
    <w:rsid w:val="00361A96"/>
    <w:rsid w:val="00361F57"/>
    <w:rsid w:val="0036241D"/>
    <w:rsid w:val="003631AF"/>
    <w:rsid w:val="0036353C"/>
    <w:rsid w:val="00363810"/>
    <w:rsid w:val="00363DC6"/>
    <w:rsid w:val="00364A73"/>
    <w:rsid w:val="00364CB7"/>
    <w:rsid w:val="00364D32"/>
    <w:rsid w:val="003654BE"/>
    <w:rsid w:val="003656CA"/>
    <w:rsid w:val="003658C7"/>
    <w:rsid w:val="00365D13"/>
    <w:rsid w:val="00365FA1"/>
    <w:rsid w:val="003672DF"/>
    <w:rsid w:val="003674E8"/>
    <w:rsid w:val="00367CF3"/>
    <w:rsid w:val="00370254"/>
    <w:rsid w:val="0037052B"/>
    <w:rsid w:val="00370597"/>
    <w:rsid w:val="00370A3A"/>
    <w:rsid w:val="00370FFC"/>
    <w:rsid w:val="00371A0D"/>
    <w:rsid w:val="00371F73"/>
    <w:rsid w:val="00371FCC"/>
    <w:rsid w:val="003729C5"/>
    <w:rsid w:val="00372DA5"/>
    <w:rsid w:val="00373609"/>
    <w:rsid w:val="003739EA"/>
    <w:rsid w:val="00373A2F"/>
    <w:rsid w:val="00373AD5"/>
    <w:rsid w:val="0037454A"/>
    <w:rsid w:val="003746BF"/>
    <w:rsid w:val="00374AFC"/>
    <w:rsid w:val="00374C6D"/>
    <w:rsid w:val="00374CBA"/>
    <w:rsid w:val="00374F8F"/>
    <w:rsid w:val="0037565D"/>
    <w:rsid w:val="00375891"/>
    <w:rsid w:val="00375A17"/>
    <w:rsid w:val="00376FDE"/>
    <w:rsid w:val="00380C30"/>
    <w:rsid w:val="00381024"/>
    <w:rsid w:val="0038108E"/>
    <w:rsid w:val="0038161C"/>
    <w:rsid w:val="0038171B"/>
    <w:rsid w:val="00381C33"/>
    <w:rsid w:val="003823B8"/>
    <w:rsid w:val="00382894"/>
    <w:rsid w:val="003829C1"/>
    <w:rsid w:val="003840DC"/>
    <w:rsid w:val="00384746"/>
    <w:rsid w:val="003847DD"/>
    <w:rsid w:val="00384B7B"/>
    <w:rsid w:val="00384DF2"/>
    <w:rsid w:val="00385AA2"/>
    <w:rsid w:val="00386F8A"/>
    <w:rsid w:val="00387434"/>
    <w:rsid w:val="0038798D"/>
    <w:rsid w:val="00387F94"/>
    <w:rsid w:val="003900D5"/>
    <w:rsid w:val="0039010A"/>
    <w:rsid w:val="003910D4"/>
    <w:rsid w:val="003917E2"/>
    <w:rsid w:val="00391908"/>
    <w:rsid w:val="00391CB1"/>
    <w:rsid w:val="003926F5"/>
    <w:rsid w:val="003929AA"/>
    <w:rsid w:val="00392FC7"/>
    <w:rsid w:val="00393080"/>
    <w:rsid w:val="00393360"/>
    <w:rsid w:val="00393530"/>
    <w:rsid w:val="0039373A"/>
    <w:rsid w:val="003937F8"/>
    <w:rsid w:val="00393898"/>
    <w:rsid w:val="00393F36"/>
    <w:rsid w:val="003942D5"/>
    <w:rsid w:val="003947FF"/>
    <w:rsid w:val="0039494C"/>
    <w:rsid w:val="00394D21"/>
    <w:rsid w:val="0039595C"/>
    <w:rsid w:val="00395EEF"/>
    <w:rsid w:val="00395F00"/>
    <w:rsid w:val="0039604D"/>
    <w:rsid w:val="0039626F"/>
    <w:rsid w:val="00396402"/>
    <w:rsid w:val="00396C47"/>
    <w:rsid w:val="00397667"/>
    <w:rsid w:val="00397BAD"/>
    <w:rsid w:val="00397EBB"/>
    <w:rsid w:val="003A0375"/>
    <w:rsid w:val="003A0CFE"/>
    <w:rsid w:val="003A0DE8"/>
    <w:rsid w:val="003A0F49"/>
    <w:rsid w:val="003A1276"/>
    <w:rsid w:val="003A1EFA"/>
    <w:rsid w:val="003A2371"/>
    <w:rsid w:val="003A279E"/>
    <w:rsid w:val="003A3F5B"/>
    <w:rsid w:val="003A4168"/>
    <w:rsid w:val="003A4C93"/>
    <w:rsid w:val="003A507D"/>
    <w:rsid w:val="003A51C0"/>
    <w:rsid w:val="003A5629"/>
    <w:rsid w:val="003A5F3B"/>
    <w:rsid w:val="003A7780"/>
    <w:rsid w:val="003A796A"/>
    <w:rsid w:val="003A7978"/>
    <w:rsid w:val="003B00C2"/>
    <w:rsid w:val="003B0BD7"/>
    <w:rsid w:val="003B10D4"/>
    <w:rsid w:val="003B1FBB"/>
    <w:rsid w:val="003B25BE"/>
    <w:rsid w:val="003B374E"/>
    <w:rsid w:val="003B3B4A"/>
    <w:rsid w:val="003B41A2"/>
    <w:rsid w:val="003B5727"/>
    <w:rsid w:val="003B5D31"/>
    <w:rsid w:val="003B64C5"/>
    <w:rsid w:val="003B65C1"/>
    <w:rsid w:val="003B6A7E"/>
    <w:rsid w:val="003B72C4"/>
    <w:rsid w:val="003B75B4"/>
    <w:rsid w:val="003B7C1D"/>
    <w:rsid w:val="003B7C6E"/>
    <w:rsid w:val="003C00F2"/>
    <w:rsid w:val="003C09AA"/>
    <w:rsid w:val="003C0EEE"/>
    <w:rsid w:val="003C1290"/>
    <w:rsid w:val="003C1FF7"/>
    <w:rsid w:val="003C3828"/>
    <w:rsid w:val="003C420B"/>
    <w:rsid w:val="003C4A60"/>
    <w:rsid w:val="003C4BC6"/>
    <w:rsid w:val="003C4BED"/>
    <w:rsid w:val="003C5304"/>
    <w:rsid w:val="003C60ED"/>
    <w:rsid w:val="003C6523"/>
    <w:rsid w:val="003C6787"/>
    <w:rsid w:val="003C74F0"/>
    <w:rsid w:val="003C7DE2"/>
    <w:rsid w:val="003D0CEA"/>
    <w:rsid w:val="003D183B"/>
    <w:rsid w:val="003D1E53"/>
    <w:rsid w:val="003D2257"/>
    <w:rsid w:val="003D2277"/>
    <w:rsid w:val="003D246E"/>
    <w:rsid w:val="003D268C"/>
    <w:rsid w:val="003D316E"/>
    <w:rsid w:val="003D3810"/>
    <w:rsid w:val="003D3FD6"/>
    <w:rsid w:val="003D40F4"/>
    <w:rsid w:val="003D4533"/>
    <w:rsid w:val="003D4F9D"/>
    <w:rsid w:val="003D4FE4"/>
    <w:rsid w:val="003D54D3"/>
    <w:rsid w:val="003D5E9D"/>
    <w:rsid w:val="003D5FAE"/>
    <w:rsid w:val="003D5FDF"/>
    <w:rsid w:val="003D6E99"/>
    <w:rsid w:val="003D764B"/>
    <w:rsid w:val="003D76B5"/>
    <w:rsid w:val="003D79EF"/>
    <w:rsid w:val="003E0BEB"/>
    <w:rsid w:val="003E1595"/>
    <w:rsid w:val="003E181A"/>
    <w:rsid w:val="003E2689"/>
    <w:rsid w:val="003E4D19"/>
    <w:rsid w:val="003E5D84"/>
    <w:rsid w:val="003E63B8"/>
    <w:rsid w:val="003E655D"/>
    <w:rsid w:val="003E6893"/>
    <w:rsid w:val="003E68D0"/>
    <w:rsid w:val="003E68D1"/>
    <w:rsid w:val="003E7610"/>
    <w:rsid w:val="003E7713"/>
    <w:rsid w:val="003E77CB"/>
    <w:rsid w:val="003F0689"/>
    <w:rsid w:val="003F0A2F"/>
    <w:rsid w:val="003F1164"/>
    <w:rsid w:val="003F1B5E"/>
    <w:rsid w:val="003F1F76"/>
    <w:rsid w:val="003F1FC8"/>
    <w:rsid w:val="003F2114"/>
    <w:rsid w:val="003F2463"/>
    <w:rsid w:val="003F28A1"/>
    <w:rsid w:val="003F2BC0"/>
    <w:rsid w:val="003F2FB6"/>
    <w:rsid w:val="003F3558"/>
    <w:rsid w:val="003F3780"/>
    <w:rsid w:val="003F3F26"/>
    <w:rsid w:val="003F407C"/>
    <w:rsid w:val="003F47A6"/>
    <w:rsid w:val="003F49BD"/>
    <w:rsid w:val="003F4AAA"/>
    <w:rsid w:val="003F4B29"/>
    <w:rsid w:val="003F522C"/>
    <w:rsid w:val="003F587C"/>
    <w:rsid w:val="003F5BB6"/>
    <w:rsid w:val="003F5C56"/>
    <w:rsid w:val="003F6877"/>
    <w:rsid w:val="003F6F07"/>
    <w:rsid w:val="00400678"/>
    <w:rsid w:val="0040078A"/>
    <w:rsid w:val="004008C5"/>
    <w:rsid w:val="00400E5D"/>
    <w:rsid w:val="00400F43"/>
    <w:rsid w:val="00401064"/>
    <w:rsid w:val="004017B2"/>
    <w:rsid w:val="00401DFB"/>
    <w:rsid w:val="00402469"/>
    <w:rsid w:val="00402979"/>
    <w:rsid w:val="00402BE0"/>
    <w:rsid w:val="004039CD"/>
    <w:rsid w:val="004060A4"/>
    <w:rsid w:val="00406AA2"/>
    <w:rsid w:val="00406AC1"/>
    <w:rsid w:val="00410572"/>
    <w:rsid w:val="00410A3E"/>
    <w:rsid w:val="00410AB3"/>
    <w:rsid w:val="00410DB6"/>
    <w:rsid w:val="00410E0D"/>
    <w:rsid w:val="00410E24"/>
    <w:rsid w:val="00410E70"/>
    <w:rsid w:val="00410E9C"/>
    <w:rsid w:val="0041128C"/>
    <w:rsid w:val="0041165A"/>
    <w:rsid w:val="00411B9B"/>
    <w:rsid w:val="00411CC8"/>
    <w:rsid w:val="00411FD3"/>
    <w:rsid w:val="004121A3"/>
    <w:rsid w:val="0041263B"/>
    <w:rsid w:val="004129B7"/>
    <w:rsid w:val="004133DC"/>
    <w:rsid w:val="0041340A"/>
    <w:rsid w:val="004140FF"/>
    <w:rsid w:val="0041423E"/>
    <w:rsid w:val="00414299"/>
    <w:rsid w:val="0041434E"/>
    <w:rsid w:val="004147E1"/>
    <w:rsid w:val="00414BA7"/>
    <w:rsid w:val="00414C14"/>
    <w:rsid w:val="00416282"/>
    <w:rsid w:val="004164E1"/>
    <w:rsid w:val="00416548"/>
    <w:rsid w:val="00416B99"/>
    <w:rsid w:val="00416CA5"/>
    <w:rsid w:val="00417597"/>
    <w:rsid w:val="0041766D"/>
    <w:rsid w:val="004202FE"/>
    <w:rsid w:val="0042088F"/>
    <w:rsid w:val="0042117C"/>
    <w:rsid w:val="00421B48"/>
    <w:rsid w:val="00421C5B"/>
    <w:rsid w:val="00422298"/>
    <w:rsid w:val="00422971"/>
    <w:rsid w:val="00422DC4"/>
    <w:rsid w:val="00422E14"/>
    <w:rsid w:val="00422F03"/>
    <w:rsid w:val="00424416"/>
    <w:rsid w:val="00425023"/>
    <w:rsid w:val="00425C8C"/>
    <w:rsid w:val="00426C36"/>
    <w:rsid w:val="00426DDE"/>
    <w:rsid w:val="00426FAE"/>
    <w:rsid w:val="00426FC1"/>
    <w:rsid w:val="004271A1"/>
    <w:rsid w:val="00427711"/>
    <w:rsid w:val="004301C9"/>
    <w:rsid w:val="0043117A"/>
    <w:rsid w:val="00431BBF"/>
    <w:rsid w:val="004334BC"/>
    <w:rsid w:val="00434118"/>
    <w:rsid w:val="0043479B"/>
    <w:rsid w:val="00434B9A"/>
    <w:rsid w:val="00434BCD"/>
    <w:rsid w:val="004350F0"/>
    <w:rsid w:val="00435551"/>
    <w:rsid w:val="00435ABB"/>
    <w:rsid w:val="00435B15"/>
    <w:rsid w:val="00435BB5"/>
    <w:rsid w:val="00435DAC"/>
    <w:rsid w:val="004363FF"/>
    <w:rsid w:val="004370A5"/>
    <w:rsid w:val="004373ED"/>
    <w:rsid w:val="00437AF2"/>
    <w:rsid w:val="00437B82"/>
    <w:rsid w:val="00437C2A"/>
    <w:rsid w:val="00437E87"/>
    <w:rsid w:val="0044191E"/>
    <w:rsid w:val="00441A53"/>
    <w:rsid w:val="0044244F"/>
    <w:rsid w:val="004429C7"/>
    <w:rsid w:val="00442FE0"/>
    <w:rsid w:val="00443B1D"/>
    <w:rsid w:val="004440A7"/>
    <w:rsid w:val="00444355"/>
    <w:rsid w:val="00444B13"/>
    <w:rsid w:val="0044566C"/>
    <w:rsid w:val="00445759"/>
    <w:rsid w:val="00445A00"/>
    <w:rsid w:val="00446380"/>
    <w:rsid w:val="00446DB7"/>
    <w:rsid w:val="004470B6"/>
    <w:rsid w:val="00450473"/>
    <w:rsid w:val="004504A1"/>
    <w:rsid w:val="004504D9"/>
    <w:rsid w:val="004507A4"/>
    <w:rsid w:val="00451385"/>
    <w:rsid w:val="00451848"/>
    <w:rsid w:val="00451909"/>
    <w:rsid w:val="00451C4C"/>
    <w:rsid w:val="00452AD3"/>
    <w:rsid w:val="00452AD4"/>
    <w:rsid w:val="0045365E"/>
    <w:rsid w:val="004538F1"/>
    <w:rsid w:val="00453DF3"/>
    <w:rsid w:val="004549AB"/>
    <w:rsid w:val="0045543E"/>
    <w:rsid w:val="00455A43"/>
    <w:rsid w:val="00455B4E"/>
    <w:rsid w:val="00455B6C"/>
    <w:rsid w:val="00455C67"/>
    <w:rsid w:val="00455C82"/>
    <w:rsid w:val="00456A74"/>
    <w:rsid w:val="00456AB4"/>
    <w:rsid w:val="00456B1C"/>
    <w:rsid w:val="00456D27"/>
    <w:rsid w:val="004572CB"/>
    <w:rsid w:val="004575FD"/>
    <w:rsid w:val="00457772"/>
    <w:rsid w:val="00457EF2"/>
    <w:rsid w:val="00460400"/>
    <w:rsid w:val="004604A3"/>
    <w:rsid w:val="00460FAA"/>
    <w:rsid w:val="004610F9"/>
    <w:rsid w:val="00461641"/>
    <w:rsid w:val="004627EC"/>
    <w:rsid w:val="004627FF"/>
    <w:rsid w:val="00462A14"/>
    <w:rsid w:val="00462CFD"/>
    <w:rsid w:val="0046325B"/>
    <w:rsid w:val="0046346F"/>
    <w:rsid w:val="00463825"/>
    <w:rsid w:val="00463B1A"/>
    <w:rsid w:val="00463DB1"/>
    <w:rsid w:val="00464256"/>
    <w:rsid w:val="004654AC"/>
    <w:rsid w:val="004654DA"/>
    <w:rsid w:val="004655A9"/>
    <w:rsid w:val="00465816"/>
    <w:rsid w:val="0046612A"/>
    <w:rsid w:val="004667D4"/>
    <w:rsid w:val="00466F74"/>
    <w:rsid w:val="00467B6F"/>
    <w:rsid w:val="00467BB3"/>
    <w:rsid w:val="00467BE4"/>
    <w:rsid w:val="00467DFD"/>
    <w:rsid w:val="004701A6"/>
    <w:rsid w:val="00470436"/>
    <w:rsid w:val="004704A5"/>
    <w:rsid w:val="0047073B"/>
    <w:rsid w:val="00470897"/>
    <w:rsid w:val="004709FA"/>
    <w:rsid w:val="00470A2B"/>
    <w:rsid w:val="004712B0"/>
    <w:rsid w:val="004719DF"/>
    <w:rsid w:val="00471D2A"/>
    <w:rsid w:val="00471EEA"/>
    <w:rsid w:val="004729EF"/>
    <w:rsid w:val="00472E61"/>
    <w:rsid w:val="00473D5F"/>
    <w:rsid w:val="0047406C"/>
    <w:rsid w:val="004743A9"/>
    <w:rsid w:val="0047445A"/>
    <w:rsid w:val="004749BB"/>
    <w:rsid w:val="00474CD4"/>
    <w:rsid w:val="00475363"/>
    <w:rsid w:val="004759C4"/>
    <w:rsid w:val="00475C84"/>
    <w:rsid w:val="004760B6"/>
    <w:rsid w:val="00476153"/>
    <w:rsid w:val="00476692"/>
    <w:rsid w:val="004771F7"/>
    <w:rsid w:val="004776A2"/>
    <w:rsid w:val="00477E4A"/>
    <w:rsid w:val="004806AB"/>
    <w:rsid w:val="004807C6"/>
    <w:rsid w:val="00480C0B"/>
    <w:rsid w:val="00480D19"/>
    <w:rsid w:val="0048179E"/>
    <w:rsid w:val="004819A7"/>
    <w:rsid w:val="00481A52"/>
    <w:rsid w:val="00482B15"/>
    <w:rsid w:val="004833AC"/>
    <w:rsid w:val="0048487F"/>
    <w:rsid w:val="00484ACC"/>
    <w:rsid w:val="00485252"/>
    <w:rsid w:val="00485429"/>
    <w:rsid w:val="004855F2"/>
    <w:rsid w:val="0048636B"/>
    <w:rsid w:val="0048653B"/>
    <w:rsid w:val="0048680B"/>
    <w:rsid w:val="00487342"/>
    <w:rsid w:val="004879E2"/>
    <w:rsid w:val="00487C41"/>
    <w:rsid w:val="00490246"/>
    <w:rsid w:val="00490546"/>
    <w:rsid w:val="004907E1"/>
    <w:rsid w:val="00490FB5"/>
    <w:rsid w:val="004911B4"/>
    <w:rsid w:val="0049126A"/>
    <w:rsid w:val="004914CF"/>
    <w:rsid w:val="00491AEB"/>
    <w:rsid w:val="00491D0F"/>
    <w:rsid w:val="00492520"/>
    <w:rsid w:val="004927FB"/>
    <w:rsid w:val="004929FB"/>
    <w:rsid w:val="004930B5"/>
    <w:rsid w:val="00493174"/>
    <w:rsid w:val="00493BBB"/>
    <w:rsid w:val="00494054"/>
    <w:rsid w:val="004951F8"/>
    <w:rsid w:val="004954FC"/>
    <w:rsid w:val="0049568F"/>
    <w:rsid w:val="00495A36"/>
    <w:rsid w:val="00495A48"/>
    <w:rsid w:val="00496135"/>
    <w:rsid w:val="00496587"/>
    <w:rsid w:val="0049669A"/>
    <w:rsid w:val="00497395"/>
    <w:rsid w:val="0049780C"/>
    <w:rsid w:val="00497A19"/>
    <w:rsid w:val="00497B52"/>
    <w:rsid w:val="00497C16"/>
    <w:rsid w:val="004A025F"/>
    <w:rsid w:val="004A0331"/>
    <w:rsid w:val="004A1085"/>
    <w:rsid w:val="004A1137"/>
    <w:rsid w:val="004A1608"/>
    <w:rsid w:val="004A2C37"/>
    <w:rsid w:val="004A3C15"/>
    <w:rsid w:val="004A428F"/>
    <w:rsid w:val="004A5106"/>
    <w:rsid w:val="004A52C1"/>
    <w:rsid w:val="004A58FB"/>
    <w:rsid w:val="004A5ABA"/>
    <w:rsid w:val="004A6BFE"/>
    <w:rsid w:val="004A6E38"/>
    <w:rsid w:val="004A6F71"/>
    <w:rsid w:val="004A7295"/>
    <w:rsid w:val="004A745E"/>
    <w:rsid w:val="004A7780"/>
    <w:rsid w:val="004A7E4A"/>
    <w:rsid w:val="004A7EFD"/>
    <w:rsid w:val="004B141A"/>
    <w:rsid w:val="004B1929"/>
    <w:rsid w:val="004B1A36"/>
    <w:rsid w:val="004B1B41"/>
    <w:rsid w:val="004B1D62"/>
    <w:rsid w:val="004B2658"/>
    <w:rsid w:val="004B2867"/>
    <w:rsid w:val="004B304B"/>
    <w:rsid w:val="004B37FF"/>
    <w:rsid w:val="004B3CF1"/>
    <w:rsid w:val="004B4164"/>
    <w:rsid w:val="004B442E"/>
    <w:rsid w:val="004B4AEE"/>
    <w:rsid w:val="004B4BD1"/>
    <w:rsid w:val="004B5A82"/>
    <w:rsid w:val="004B638C"/>
    <w:rsid w:val="004B63A4"/>
    <w:rsid w:val="004B6427"/>
    <w:rsid w:val="004B6553"/>
    <w:rsid w:val="004B7276"/>
    <w:rsid w:val="004B73C7"/>
    <w:rsid w:val="004B7CBA"/>
    <w:rsid w:val="004B7FAA"/>
    <w:rsid w:val="004C07E0"/>
    <w:rsid w:val="004C0F1F"/>
    <w:rsid w:val="004C135D"/>
    <w:rsid w:val="004C1434"/>
    <w:rsid w:val="004C1A03"/>
    <w:rsid w:val="004C1F70"/>
    <w:rsid w:val="004C1FAD"/>
    <w:rsid w:val="004C2AEF"/>
    <w:rsid w:val="004C3104"/>
    <w:rsid w:val="004C328D"/>
    <w:rsid w:val="004C3AA4"/>
    <w:rsid w:val="004C3DA8"/>
    <w:rsid w:val="004C3FE7"/>
    <w:rsid w:val="004C5277"/>
    <w:rsid w:val="004C5668"/>
    <w:rsid w:val="004C56A2"/>
    <w:rsid w:val="004C57BB"/>
    <w:rsid w:val="004C58FE"/>
    <w:rsid w:val="004C59D9"/>
    <w:rsid w:val="004C5DBD"/>
    <w:rsid w:val="004C5FB6"/>
    <w:rsid w:val="004C6B73"/>
    <w:rsid w:val="004C6E47"/>
    <w:rsid w:val="004C7063"/>
    <w:rsid w:val="004C788C"/>
    <w:rsid w:val="004C7B56"/>
    <w:rsid w:val="004C7DDC"/>
    <w:rsid w:val="004D03E0"/>
    <w:rsid w:val="004D04E1"/>
    <w:rsid w:val="004D0A32"/>
    <w:rsid w:val="004D0D08"/>
    <w:rsid w:val="004D14D4"/>
    <w:rsid w:val="004D1839"/>
    <w:rsid w:val="004D1ACA"/>
    <w:rsid w:val="004D1FE8"/>
    <w:rsid w:val="004D2435"/>
    <w:rsid w:val="004D4111"/>
    <w:rsid w:val="004D4628"/>
    <w:rsid w:val="004D48BB"/>
    <w:rsid w:val="004D4E3E"/>
    <w:rsid w:val="004D5325"/>
    <w:rsid w:val="004D5B1A"/>
    <w:rsid w:val="004D5CA5"/>
    <w:rsid w:val="004D6CAA"/>
    <w:rsid w:val="004D742F"/>
    <w:rsid w:val="004D75FC"/>
    <w:rsid w:val="004E0E25"/>
    <w:rsid w:val="004E0FD9"/>
    <w:rsid w:val="004E15FD"/>
    <w:rsid w:val="004E1676"/>
    <w:rsid w:val="004E1B34"/>
    <w:rsid w:val="004E1B4C"/>
    <w:rsid w:val="004E23FB"/>
    <w:rsid w:val="004E29F2"/>
    <w:rsid w:val="004E2C14"/>
    <w:rsid w:val="004E2DDB"/>
    <w:rsid w:val="004E2F6C"/>
    <w:rsid w:val="004E30C9"/>
    <w:rsid w:val="004E41A6"/>
    <w:rsid w:val="004E4A4A"/>
    <w:rsid w:val="004E4E43"/>
    <w:rsid w:val="004E50AF"/>
    <w:rsid w:val="004E5660"/>
    <w:rsid w:val="004E56B4"/>
    <w:rsid w:val="004E61B4"/>
    <w:rsid w:val="004E68AF"/>
    <w:rsid w:val="004E6E45"/>
    <w:rsid w:val="004E7FC6"/>
    <w:rsid w:val="004F0275"/>
    <w:rsid w:val="004F02E8"/>
    <w:rsid w:val="004F054D"/>
    <w:rsid w:val="004F0DBA"/>
    <w:rsid w:val="004F10A6"/>
    <w:rsid w:val="004F1545"/>
    <w:rsid w:val="004F1904"/>
    <w:rsid w:val="004F21AA"/>
    <w:rsid w:val="004F2738"/>
    <w:rsid w:val="004F2BC0"/>
    <w:rsid w:val="004F2EBB"/>
    <w:rsid w:val="004F34DC"/>
    <w:rsid w:val="004F3699"/>
    <w:rsid w:val="004F3DA5"/>
    <w:rsid w:val="004F425C"/>
    <w:rsid w:val="004F47E6"/>
    <w:rsid w:val="004F4F6C"/>
    <w:rsid w:val="004F4F73"/>
    <w:rsid w:val="004F5605"/>
    <w:rsid w:val="004F69BE"/>
    <w:rsid w:val="004F6D1F"/>
    <w:rsid w:val="004F735F"/>
    <w:rsid w:val="004F77B2"/>
    <w:rsid w:val="004F7887"/>
    <w:rsid w:val="004F78C5"/>
    <w:rsid w:val="004F7C88"/>
    <w:rsid w:val="00500D13"/>
    <w:rsid w:val="0050106C"/>
    <w:rsid w:val="00501704"/>
    <w:rsid w:val="00501C39"/>
    <w:rsid w:val="0050282A"/>
    <w:rsid w:val="00502CFF"/>
    <w:rsid w:val="00503270"/>
    <w:rsid w:val="00503355"/>
    <w:rsid w:val="00503A70"/>
    <w:rsid w:val="00503CC4"/>
    <w:rsid w:val="0050443E"/>
    <w:rsid w:val="00504F14"/>
    <w:rsid w:val="00505582"/>
    <w:rsid w:val="00505A2D"/>
    <w:rsid w:val="00505F2F"/>
    <w:rsid w:val="005060DA"/>
    <w:rsid w:val="005062F8"/>
    <w:rsid w:val="00506318"/>
    <w:rsid w:val="005101A2"/>
    <w:rsid w:val="00511F88"/>
    <w:rsid w:val="005123E9"/>
    <w:rsid w:val="00512E0C"/>
    <w:rsid w:val="00513043"/>
    <w:rsid w:val="00513A12"/>
    <w:rsid w:val="005156CE"/>
    <w:rsid w:val="005158D1"/>
    <w:rsid w:val="00515B2F"/>
    <w:rsid w:val="00515E85"/>
    <w:rsid w:val="0051699E"/>
    <w:rsid w:val="00516A4B"/>
    <w:rsid w:val="00516ADB"/>
    <w:rsid w:val="00516B2D"/>
    <w:rsid w:val="00516CC3"/>
    <w:rsid w:val="00516DF4"/>
    <w:rsid w:val="00517D2F"/>
    <w:rsid w:val="00517D6E"/>
    <w:rsid w:val="00520522"/>
    <w:rsid w:val="00520556"/>
    <w:rsid w:val="00520B84"/>
    <w:rsid w:val="00520BD1"/>
    <w:rsid w:val="00520FA2"/>
    <w:rsid w:val="00521C0A"/>
    <w:rsid w:val="00521D6C"/>
    <w:rsid w:val="00522133"/>
    <w:rsid w:val="005226B8"/>
    <w:rsid w:val="005228AC"/>
    <w:rsid w:val="005228D4"/>
    <w:rsid w:val="005229B4"/>
    <w:rsid w:val="00522A67"/>
    <w:rsid w:val="00522FE8"/>
    <w:rsid w:val="00523B90"/>
    <w:rsid w:val="0052456E"/>
    <w:rsid w:val="00524817"/>
    <w:rsid w:val="00524A4F"/>
    <w:rsid w:val="00524F83"/>
    <w:rsid w:val="005250FA"/>
    <w:rsid w:val="00525BAD"/>
    <w:rsid w:val="0052646A"/>
    <w:rsid w:val="005265C2"/>
    <w:rsid w:val="00526621"/>
    <w:rsid w:val="00526827"/>
    <w:rsid w:val="005269CF"/>
    <w:rsid w:val="00526C05"/>
    <w:rsid w:val="00527C3B"/>
    <w:rsid w:val="00530137"/>
    <w:rsid w:val="0053051F"/>
    <w:rsid w:val="00530E62"/>
    <w:rsid w:val="005312F5"/>
    <w:rsid w:val="005313A1"/>
    <w:rsid w:val="005313B6"/>
    <w:rsid w:val="00531404"/>
    <w:rsid w:val="00531648"/>
    <w:rsid w:val="00531EC5"/>
    <w:rsid w:val="005323F4"/>
    <w:rsid w:val="005330C2"/>
    <w:rsid w:val="005331E0"/>
    <w:rsid w:val="0053327F"/>
    <w:rsid w:val="00533857"/>
    <w:rsid w:val="00533C39"/>
    <w:rsid w:val="0053432B"/>
    <w:rsid w:val="0053438E"/>
    <w:rsid w:val="0053460C"/>
    <w:rsid w:val="00534856"/>
    <w:rsid w:val="00534A20"/>
    <w:rsid w:val="0053553F"/>
    <w:rsid w:val="0053559B"/>
    <w:rsid w:val="0053561E"/>
    <w:rsid w:val="00535E91"/>
    <w:rsid w:val="00536163"/>
    <w:rsid w:val="00536B64"/>
    <w:rsid w:val="00536B99"/>
    <w:rsid w:val="00536BE7"/>
    <w:rsid w:val="005370BE"/>
    <w:rsid w:val="0053723E"/>
    <w:rsid w:val="00537A63"/>
    <w:rsid w:val="0054030C"/>
    <w:rsid w:val="00541179"/>
    <w:rsid w:val="00541D1A"/>
    <w:rsid w:val="00542906"/>
    <w:rsid w:val="00543204"/>
    <w:rsid w:val="0054353D"/>
    <w:rsid w:val="00543FB6"/>
    <w:rsid w:val="0054478C"/>
    <w:rsid w:val="00544FC0"/>
    <w:rsid w:val="005450D2"/>
    <w:rsid w:val="00545C3F"/>
    <w:rsid w:val="00546620"/>
    <w:rsid w:val="00546EEC"/>
    <w:rsid w:val="005479F8"/>
    <w:rsid w:val="00547EA7"/>
    <w:rsid w:val="00550289"/>
    <w:rsid w:val="00550537"/>
    <w:rsid w:val="005508B2"/>
    <w:rsid w:val="00550D8D"/>
    <w:rsid w:val="0055165B"/>
    <w:rsid w:val="0055188D"/>
    <w:rsid w:val="00552F49"/>
    <w:rsid w:val="005532B1"/>
    <w:rsid w:val="00553379"/>
    <w:rsid w:val="00553B33"/>
    <w:rsid w:val="005546F0"/>
    <w:rsid w:val="00554943"/>
    <w:rsid w:val="005556E3"/>
    <w:rsid w:val="00555A9E"/>
    <w:rsid w:val="00556063"/>
    <w:rsid w:val="00556750"/>
    <w:rsid w:val="00556BE5"/>
    <w:rsid w:val="00557383"/>
    <w:rsid w:val="0055742E"/>
    <w:rsid w:val="005578E7"/>
    <w:rsid w:val="00557BB1"/>
    <w:rsid w:val="00560585"/>
    <w:rsid w:val="00560629"/>
    <w:rsid w:val="005608BD"/>
    <w:rsid w:val="00561017"/>
    <w:rsid w:val="00561129"/>
    <w:rsid w:val="0056112C"/>
    <w:rsid w:val="0056143D"/>
    <w:rsid w:val="00561623"/>
    <w:rsid w:val="00561990"/>
    <w:rsid w:val="00561C3E"/>
    <w:rsid w:val="00561F3B"/>
    <w:rsid w:val="005621F7"/>
    <w:rsid w:val="00562E89"/>
    <w:rsid w:val="0056333B"/>
    <w:rsid w:val="0056345E"/>
    <w:rsid w:val="00563843"/>
    <w:rsid w:val="0056395F"/>
    <w:rsid w:val="00563A64"/>
    <w:rsid w:val="00564181"/>
    <w:rsid w:val="0056454A"/>
    <w:rsid w:val="00564AC2"/>
    <w:rsid w:val="00564E8B"/>
    <w:rsid w:val="00564EB7"/>
    <w:rsid w:val="00564EE3"/>
    <w:rsid w:val="0056555C"/>
    <w:rsid w:val="00565E41"/>
    <w:rsid w:val="005662B1"/>
    <w:rsid w:val="005668B4"/>
    <w:rsid w:val="005675BD"/>
    <w:rsid w:val="00567EFB"/>
    <w:rsid w:val="00570ECF"/>
    <w:rsid w:val="0057145E"/>
    <w:rsid w:val="00571B5D"/>
    <w:rsid w:val="005724DE"/>
    <w:rsid w:val="0057290F"/>
    <w:rsid w:val="00572B81"/>
    <w:rsid w:val="00573F32"/>
    <w:rsid w:val="00574A85"/>
    <w:rsid w:val="0057504F"/>
    <w:rsid w:val="005750BE"/>
    <w:rsid w:val="00575483"/>
    <w:rsid w:val="00575BE5"/>
    <w:rsid w:val="00575C05"/>
    <w:rsid w:val="0057667D"/>
    <w:rsid w:val="005771E3"/>
    <w:rsid w:val="0057788E"/>
    <w:rsid w:val="0057789F"/>
    <w:rsid w:val="00577CF2"/>
    <w:rsid w:val="0058043C"/>
    <w:rsid w:val="00580681"/>
    <w:rsid w:val="00580995"/>
    <w:rsid w:val="00580A04"/>
    <w:rsid w:val="0058159C"/>
    <w:rsid w:val="00581C18"/>
    <w:rsid w:val="00581D2B"/>
    <w:rsid w:val="00582545"/>
    <w:rsid w:val="005826EC"/>
    <w:rsid w:val="00582AB2"/>
    <w:rsid w:val="00582E8F"/>
    <w:rsid w:val="00582FFC"/>
    <w:rsid w:val="00583024"/>
    <w:rsid w:val="005835E3"/>
    <w:rsid w:val="00583BB6"/>
    <w:rsid w:val="00583C2E"/>
    <w:rsid w:val="00584632"/>
    <w:rsid w:val="00584B63"/>
    <w:rsid w:val="0058506C"/>
    <w:rsid w:val="0058594F"/>
    <w:rsid w:val="00585A39"/>
    <w:rsid w:val="00585B07"/>
    <w:rsid w:val="00585B6E"/>
    <w:rsid w:val="00585E99"/>
    <w:rsid w:val="00585FBC"/>
    <w:rsid w:val="005861B7"/>
    <w:rsid w:val="0058776C"/>
    <w:rsid w:val="00587CEF"/>
    <w:rsid w:val="00587DD2"/>
    <w:rsid w:val="005901E8"/>
    <w:rsid w:val="00590834"/>
    <w:rsid w:val="00590E72"/>
    <w:rsid w:val="00590FB8"/>
    <w:rsid w:val="00591205"/>
    <w:rsid w:val="005914CC"/>
    <w:rsid w:val="0059175C"/>
    <w:rsid w:val="0059212C"/>
    <w:rsid w:val="00592AD1"/>
    <w:rsid w:val="00592B2C"/>
    <w:rsid w:val="00592BC2"/>
    <w:rsid w:val="00592CFD"/>
    <w:rsid w:val="005936BC"/>
    <w:rsid w:val="0059371A"/>
    <w:rsid w:val="005937EF"/>
    <w:rsid w:val="005939FD"/>
    <w:rsid w:val="00593BEF"/>
    <w:rsid w:val="00594ADE"/>
    <w:rsid w:val="00594C14"/>
    <w:rsid w:val="00595ADD"/>
    <w:rsid w:val="00595D37"/>
    <w:rsid w:val="00596192"/>
    <w:rsid w:val="005968B2"/>
    <w:rsid w:val="005968D1"/>
    <w:rsid w:val="00596C0E"/>
    <w:rsid w:val="005971DA"/>
    <w:rsid w:val="00597BEA"/>
    <w:rsid w:val="00597E89"/>
    <w:rsid w:val="00597F81"/>
    <w:rsid w:val="005A030F"/>
    <w:rsid w:val="005A0925"/>
    <w:rsid w:val="005A0EDC"/>
    <w:rsid w:val="005A0F9D"/>
    <w:rsid w:val="005A152A"/>
    <w:rsid w:val="005A2FDC"/>
    <w:rsid w:val="005A31BD"/>
    <w:rsid w:val="005A32EB"/>
    <w:rsid w:val="005A331B"/>
    <w:rsid w:val="005A3486"/>
    <w:rsid w:val="005A3D96"/>
    <w:rsid w:val="005A4055"/>
    <w:rsid w:val="005A405E"/>
    <w:rsid w:val="005A40A8"/>
    <w:rsid w:val="005A4F15"/>
    <w:rsid w:val="005A55B4"/>
    <w:rsid w:val="005A60DD"/>
    <w:rsid w:val="005A62CE"/>
    <w:rsid w:val="005A652A"/>
    <w:rsid w:val="005A7354"/>
    <w:rsid w:val="005A76D0"/>
    <w:rsid w:val="005B0125"/>
    <w:rsid w:val="005B0638"/>
    <w:rsid w:val="005B075D"/>
    <w:rsid w:val="005B1662"/>
    <w:rsid w:val="005B1F2E"/>
    <w:rsid w:val="005B204A"/>
    <w:rsid w:val="005B2D6F"/>
    <w:rsid w:val="005B2E6E"/>
    <w:rsid w:val="005B3A26"/>
    <w:rsid w:val="005B3BE3"/>
    <w:rsid w:val="005B3D9B"/>
    <w:rsid w:val="005B42A7"/>
    <w:rsid w:val="005B48B3"/>
    <w:rsid w:val="005B48F2"/>
    <w:rsid w:val="005B4995"/>
    <w:rsid w:val="005B4E79"/>
    <w:rsid w:val="005B522A"/>
    <w:rsid w:val="005B54E8"/>
    <w:rsid w:val="005B6983"/>
    <w:rsid w:val="005B71CC"/>
    <w:rsid w:val="005B7777"/>
    <w:rsid w:val="005B7A09"/>
    <w:rsid w:val="005B7DCA"/>
    <w:rsid w:val="005C05D9"/>
    <w:rsid w:val="005C07AE"/>
    <w:rsid w:val="005C0D40"/>
    <w:rsid w:val="005C15E1"/>
    <w:rsid w:val="005C1FF4"/>
    <w:rsid w:val="005C2179"/>
    <w:rsid w:val="005C46B5"/>
    <w:rsid w:val="005C4EFD"/>
    <w:rsid w:val="005C4FE1"/>
    <w:rsid w:val="005C50F0"/>
    <w:rsid w:val="005C59A3"/>
    <w:rsid w:val="005C5F4C"/>
    <w:rsid w:val="005C66A7"/>
    <w:rsid w:val="005C6801"/>
    <w:rsid w:val="005C686C"/>
    <w:rsid w:val="005C68E3"/>
    <w:rsid w:val="005C770F"/>
    <w:rsid w:val="005C785E"/>
    <w:rsid w:val="005C7A87"/>
    <w:rsid w:val="005C7E18"/>
    <w:rsid w:val="005C7EDF"/>
    <w:rsid w:val="005D0BF2"/>
    <w:rsid w:val="005D0C1C"/>
    <w:rsid w:val="005D0DB0"/>
    <w:rsid w:val="005D1380"/>
    <w:rsid w:val="005D17A0"/>
    <w:rsid w:val="005D1B98"/>
    <w:rsid w:val="005D1BC8"/>
    <w:rsid w:val="005D1D5D"/>
    <w:rsid w:val="005D1E4D"/>
    <w:rsid w:val="005D2B85"/>
    <w:rsid w:val="005D362C"/>
    <w:rsid w:val="005D4129"/>
    <w:rsid w:val="005D45F6"/>
    <w:rsid w:val="005D589D"/>
    <w:rsid w:val="005D5D88"/>
    <w:rsid w:val="005D67CD"/>
    <w:rsid w:val="005D6A70"/>
    <w:rsid w:val="005D7196"/>
    <w:rsid w:val="005D7683"/>
    <w:rsid w:val="005D7C92"/>
    <w:rsid w:val="005D7CEF"/>
    <w:rsid w:val="005E021F"/>
    <w:rsid w:val="005E0309"/>
    <w:rsid w:val="005E0507"/>
    <w:rsid w:val="005E07D3"/>
    <w:rsid w:val="005E0E25"/>
    <w:rsid w:val="005E1206"/>
    <w:rsid w:val="005E1274"/>
    <w:rsid w:val="005E2033"/>
    <w:rsid w:val="005E2AFF"/>
    <w:rsid w:val="005E2D3D"/>
    <w:rsid w:val="005E37ED"/>
    <w:rsid w:val="005E3BDD"/>
    <w:rsid w:val="005E3C51"/>
    <w:rsid w:val="005E3D2D"/>
    <w:rsid w:val="005E3DDE"/>
    <w:rsid w:val="005E570B"/>
    <w:rsid w:val="005E5B81"/>
    <w:rsid w:val="005E612F"/>
    <w:rsid w:val="005E670B"/>
    <w:rsid w:val="005E688A"/>
    <w:rsid w:val="005E6ED9"/>
    <w:rsid w:val="005E72E8"/>
    <w:rsid w:val="005E7436"/>
    <w:rsid w:val="005F016D"/>
    <w:rsid w:val="005F01B0"/>
    <w:rsid w:val="005F0EFE"/>
    <w:rsid w:val="005F12E5"/>
    <w:rsid w:val="005F170C"/>
    <w:rsid w:val="005F1BBF"/>
    <w:rsid w:val="005F1BD4"/>
    <w:rsid w:val="005F1EB1"/>
    <w:rsid w:val="005F1EE7"/>
    <w:rsid w:val="005F296E"/>
    <w:rsid w:val="005F2DE5"/>
    <w:rsid w:val="005F3049"/>
    <w:rsid w:val="005F31C2"/>
    <w:rsid w:val="005F3651"/>
    <w:rsid w:val="005F3F13"/>
    <w:rsid w:val="005F48AC"/>
    <w:rsid w:val="005F48D3"/>
    <w:rsid w:val="005F4A7B"/>
    <w:rsid w:val="005F57E0"/>
    <w:rsid w:val="005F5F15"/>
    <w:rsid w:val="005F5F35"/>
    <w:rsid w:val="005F71B0"/>
    <w:rsid w:val="005F74BD"/>
    <w:rsid w:val="005F7B23"/>
    <w:rsid w:val="00600BE8"/>
    <w:rsid w:val="00601191"/>
    <w:rsid w:val="0060120E"/>
    <w:rsid w:val="00601D14"/>
    <w:rsid w:val="00601FFB"/>
    <w:rsid w:val="00602254"/>
    <w:rsid w:val="00602390"/>
    <w:rsid w:val="00602602"/>
    <w:rsid w:val="0060303C"/>
    <w:rsid w:val="006042B6"/>
    <w:rsid w:val="006053D9"/>
    <w:rsid w:val="00605679"/>
    <w:rsid w:val="0060577C"/>
    <w:rsid w:val="006062E0"/>
    <w:rsid w:val="00606741"/>
    <w:rsid w:val="00606ADA"/>
    <w:rsid w:val="00606D0E"/>
    <w:rsid w:val="006072ED"/>
    <w:rsid w:val="006078C8"/>
    <w:rsid w:val="00607BB7"/>
    <w:rsid w:val="00610182"/>
    <w:rsid w:val="006102E1"/>
    <w:rsid w:val="00610660"/>
    <w:rsid w:val="00610EF3"/>
    <w:rsid w:val="00611D97"/>
    <w:rsid w:val="006134CD"/>
    <w:rsid w:val="006137C1"/>
    <w:rsid w:val="00613E07"/>
    <w:rsid w:val="00613EA3"/>
    <w:rsid w:val="0061445F"/>
    <w:rsid w:val="00614617"/>
    <w:rsid w:val="00614FEE"/>
    <w:rsid w:val="006156E0"/>
    <w:rsid w:val="006161D3"/>
    <w:rsid w:val="0061636B"/>
    <w:rsid w:val="006209BE"/>
    <w:rsid w:val="00620CB3"/>
    <w:rsid w:val="00620E20"/>
    <w:rsid w:val="00621505"/>
    <w:rsid w:val="006216EF"/>
    <w:rsid w:val="00621B4C"/>
    <w:rsid w:val="006221BD"/>
    <w:rsid w:val="006221E4"/>
    <w:rsid w:val="00622C48"/>
    <w:rsid w:val="00622FB2"/>
    <w:rsid w:val="0062352A"/>
    <w:rsid w:val="00623E74"/>
    <w:rsid w:val="00623EF8"/>
    <w:rsid w:val="0062455C"/>
    <w:rsid w:val="0062465A"/>
    <w:rsid w:val="00624D16"/>
    <w:rsid w:val="00625140"/>
    <w:rsid w:val="00625B2F"/>
    <w:rsid w:val="00626A3C"/>
    <w:rsid w:val="00626C9C"/>
    <w:rsid w:val="00630670"/>
    <w:rsid w:val="006306EC"/>
    <w:rsid w:val="006317CB"/>
    <w:rsid w:val="00631CBF"/>
    <w:rsid w:val="00631DE2"/>
    <w:rsid w:val="00631F07"/>
    <w:rsid w:val="00631F77"/>
    <w:rsid w:val="0063243F"/>
    <w:rsid w:val="0063280E"/>
    <w:rsid w:val="00632EC1"/>
    <w:rsid w:val="006331B2"/>
    <w:rsid w:val="00633223"/>
    <w:rsid w:val="0063329A"/>
    <w:rsid w:val="00633C7B"/>
    <w:rsid w:val="00633E93"/>
    <w:rsid w:val="0063446C"/>
    <w:rsid w:val="00634490"/>
    <w:rsid w:val="00634CC0"/>
    <w:rsid w:val="00635256"/>
    <w:rsid w:val="006353E9"/>
    <w:rsid w:val="00635ACF"/>
    <w:rsid w:val="0063656C"/>
    <w:rsid w:val="0063684F"/>
    <w:rsid w:val="00636999"/>
    <w:rsid w:val="0063734B"/>
    <w:rsid w:val="0063747F"/>
    <w:rsid w:val="00637EAA"/>
    <w:rsid w:val="0064023A"/>
    <w:rsid w:val="0064029B"/>
    <w:rsid w:val="006403DC"/>
    <w:rsid w:val="006405AC"/>
    <w:rsid w:val="00640835"/>
    <w:rsid w:val="006409DF"/>
    <w:rsid w:val="00641055"/>
    <w:rsid w:val="00641331"/>
    <w:rsid w:val="006416DF"/>
    <w:rsid w:val="00641BFB"/>
    <w:rsid w:val="00642AFC"/>
    <w:rsid w:val="00642F76"/>
    <w:rsid w:val="006436AA"/>
    <w:rsid w:val="00643C06"/>
    <w:rsid w:val="00643CC8"/>
    <w:rsid w:val="00643EED"/>
    <w:rsid w:val="006451C8"/>
    <w:rsid w:val="00645327"/>
    <w:rsid w:val="00645641"/>
    <w:rsid w:val="00645D43"/>
    <w:rsid w:val="0064662E"/>
    <w:rsid w:val="00646CDC"/>
    <w:rsid w:val="0064700A"/>
    <w:rsid w:val="00647623"/>
    <w:rsid w:val="006503AB"/>
    <w:rsid w:val="006508D3"/>
    <w:rsid w:val="00650C1B"/>
    <w:rsid w:val="00650D5F"/>
    <w:rsid w:val="00651035"/>
    <w:rsid w:val="006512C8"/>
    <w:rsid w:val="0065132D"/>
    <w:rsid w:val="00651BC3"/>
    <w:rsid w:val="006522E4"/>
    <w:rsid w:val="00652786"/>
    <w:rsid w:val="00652F4D"/>
    <w:rsid w:val="00653161"/>
    <w:rsid w:val="00653429"/>
    <w:rsid w:val="00653923"/>
    <w:rsid w:val="00653B06"/>
    <w:rsid w:val="00654385"/>
    <w:rsid w:val="00654596"/>
    <w:rsid w:val="00655568"/>
    <w:rsid w:val="00655CD4"/>
    <w:rsid w:val="00656479"/>
    <w:rsid w:val="006566F5"/>
    <w:rsid w:val="00656732"/>
    <w:rsid w:val="00656E01"/>
    <w:rsid w:val="00657B50"/>
    <w:rsid w:val="006601C4"/>
    <w:rsid w:val="00660E72"/>
    <w:rsid w:val="006612F8"/>
    <w:rsid w:val="0066149D"/>
    <w:rsid w:val="0066272B"/>
    <w:rsid w:val="00662B3E"/>
    <w:rsid w:val="00663103"/>
    <w:rsid w:val="00663BEB"/>
    <w:rsid w:val="0066401D"/>
    <w:rsid w:val="00664433"/>
    <w:rsid w:val="006647F8"/>
    <w:rsid w:val="00664E6E"/>
    <w:rsid w:val="00664EF1"/>
    <w:rsid w:val="00664F4B"/>
    <w:rsid w:val="00665024"/>
    <w:rsid w:val="006651BB"/>
    <w:rsid w:val="00665425"/>
    <w:rsid w:val="006662D9"/>
    <w:rsid w:val="0066655D"/>
    <w:rsid w:val="00670881"/>
    <w:rsid w:val="00670B9B"/>
    <w:rsid w:val="00670F17"/>
    <w:rsid w:val="0067113B"/>
    <w:rsid w:val="0067153A"/>
    <w:rsid w:val="0067188A"/>
    <w:rsid w:val="00671A09"/>
    <w:rsid w:val="00671AAB"/>
    <w:rsid w:val="00671DC7"/>
    <w:rsid w:val="00671EE5"/>
    <w:rsid w:val="00672441"/>
    <w:rsid w:val="006726E5"/>
    <w:rsid w:val="00672DFE"/>
    <w:rsid w:val="00673049"/>
    <w:rsid w:val="00673F8D"/>
    <w:rsid w:val="00674482"/>
    <w:rsid w:val="0067468F"/>
    <w:rsid w:val="00675028"/>
    <w:rsid w:val="00675416"/>
    <w:rsid w:val="00675425"/>
    <w:rsid w:val="006760D4"/>
    <w:rsid w:val="006762AF"/>
    <w:rsid w:val="00676C3D"/>
    <w:rsid w:val="006774C0"/>
    <w:rsid w:val="00677D8A"/>
    <w:rsid w:val="006808BE"/>
    <w:rsid w:val="006817C6"/>
    <w:rsid w:val="00681C7E"/>
    <w:rsid w:val="00681F53"/>
    <w:rsid w:val="0068223C"/>
    <w:rsid w:val="006826C8"/>
    <w:rsid w:val="00683156"/>
    <w:rsid w:val="006836D5"/>
    <w:rsid w:val="006836EC"/>
    <w:rsid w:val="00683A72"/>
    <w:rsid w:val="00683F3D"/>
    <w:rsid w:val="00683FBA"/>
    <w:rsid w:val="00684969"/>
    <w:rsid w:val="00684C2B"/>
    <w:rsid w:val="00684E56"/>
    <w:rsid w:val="006850FE"/>
    <w:rsid w:val="00685B92"/>
    <w:rsid w:val="00685C56"/>
    <w:rsid w:val="0068642A"/>
    <w:rsid w:val="00686548"/>
    <w:rsid w:val="006865CB"/>
    <w:rsid w:val="00686610"/>
    <w:rsid w:val="00686E1C"/>
    <w:rsid w:val="006875D4"/>
    <w:rsid w:val="00687685"/>
    <w:rsid w:val="00687B27"/>
    <w:rsid w:val="00687DA8"/>
    <w:rsid w:val="00687E5F"/>
    <w:rsid w:val="0069017A"/>
    <w:rsid w:val="0069052C"/>
    <w:rsid w:val="006908E6"/>
    <w:rsid w:val="00691825"/>
    <w:rsid w:val="00692142"/>
    <w:rsid w:val="0069227D"/>
    <w:rsid w:val="00692C1A"/>
    <w:rsid w:val="00692CC3"/>
    <w:rsid w:val="00692F82"/>
    <w:rsid w:val="00694383"/>
    <w:rsid w:val="006946DA"/>
    <w:rsid w:val="0069588F"/>
    <w:rsid w:val="0069715E"/>
    <w:rsid w:val="006972F3"/>
    <w:rsid w:val="0069796A"/>
    <w:rsid w:val="006A041A"/>
    <w:rsid w:val="006A09D8"/>
    <w:rsid w:val="006A0A35"/>
    <w:rsid w:val="006A0AC1"/>
    <w:rsid w:val="006A0BA7"/>
    <w:rsid w:val="006A1215"/>
    <w:rsid w:val="006A1D3C"/>
    <w:rsid w:val="006A2275"/>
    <w:rsid w:val="006A3065"/>
    <w:rsid w:val="006A4DC7"/>
    <w:rsid w:val="006A4FFF"/>
    <w:rsid w:val="006A5691"/>
    <w:rsid w:val="006A6589"/>
    <w:rsid w:val="006A7066"/>
    <w:rsid w:val="006A7CEE"/>
    <w:rsid w:val="006B06AD"/>
    <w:rsid w:val="006B076F"/>
    <w:rsid w:val="006B1066"/>
    <w:rsid w:val="006B13BE"/>
    <w:rsid w:val="006B1988"/>
    <w:rsid w:val="006B1AB3"/>
    <w:rsid w:val="006B1E05"/>
    <w:rsid w:val="006B26C1"/>
    <w:rsid w:val="006B27A2"/>
    <w:rsid w:val="006B2E3B"/>
    <w:rsid w:val="006B38A4"/>
    <w:rsid w:val="006B3AE6"/>
    <w:rsid w:val="006B3C3D"/>
    <w:rsid w:val="006B3ED8"/>
    <w:rsid w:val="006B3EED"/>
    <w:rsid w:val="006B4D05"/>
    <w:rsid w:val="006B4D15"/>
    <w:rsid w:val="006B595A"/>
    <w:rsid w:val="006B63F6"/>
    <w:rsid w:val="006B661A"/>
    <w:rsid w:val="006B7B4F"/>
    <w:rsid w:val="006C07F6"/>
    <w:rsid w:val="006C0FB4"/>
    <w:rsid w:val="006C17EF"/>
    <w:rsid w:val="006C1AFD"/>
    <w:rsid w:val="006C260D"/>
    <w:rsid w:val="006C33D9"/>
    <w:rsid w:val="006C34B7"/>
    <w:rsid w:val="006C4173"/>
    <w:rsid w:val="006C438D"/>
    <w:rsid w:val="006C4A63"/>
    <w:rsid w:val="006C4BBC"/>
    <w:rsid w:val="006C58E5"/>
    <w:rsid w:val="006C592C"/>
    <w:rsid w:val="006C5AB5"/>
    <w:rsid w:val="006C65BC"/>
    <w:rsid w:val="006C6A98"/>
    <w:rsid w:val="006C77C1"/>
    <w:rsid w:val="006C784B"/>
    <w:rsid w:val="006C7B2E"/>
    <w:rsid w:val="006C7D1B"/>
    <w:rsid w:val="006D015F"/>
    <w:rsid w:val="006D0AAE"/>
    <w:rsid w:val="006D0E87"/>
    <w:rsid w:val="006D10A8"/>
    <w:rsid w:val="006D1AEB"/>
    <w:rsid w:val="006D20C0"/>
    <w:rsid w:val="006D276E"/>
    <w:rsid w:val="006D2C16"/>
    <w:rsid w:val="006D3073"/>
    <w:rsid w:val="006D350E"/>
    <w:rsid w:val="006D3932"/>
    <w:rsid w:val="006D39C2"/>
    <w:rsid w:val="006D3CAD"/>
    <w:rsid w:val="006D3CCA"/>
    <w:rsid w:val="006D4415"/>
    <w:rsid w:val="006D4AF5"/>
    <w:rsid w:val="006D5066"/>
    <w:rsid w:val="006D512E"/>
    <w:rsid w:val="006D5808"/>
    <w:rsid w:val="006D59A4"/>
    <w:rsid w:val="006D5BEF"/>
    <w:rsid w:val="006D5CC8"/>
    <w:rsid w:val="006D6647"/>
    <w:rsid w:val="006D67DA"/>
    <w:rsid w:val="006D6A59"/>
    <w:rsid w:val="006D6AAD"/>
    <w:rsid w:val="006D6EC3"/>
    <w:rsid w:val="006D72EF"/>
    <w:rsid w:val="006D7628"/>
    <w:rsid w:val="006D7E0C"/>
    <w:rsid w:val="006E01CF"/>
    <w:rsid w:val="006E0350"/>
    <w:rsid w:val="006E071C"/>
    <w:rsid w:val="006E0B07"/>
    <w:rsid w:val="006E0E0A"/>
    <w:rsid w:val="006E12BA"/>
    <w:rsid w:val="006E158E"/>
    <w:rsid w:val="006E190A"/>
    <w:rsid w:val="006E1C00"/>
    <w:rsid w:val="006E1EA1"/>
    <w:rsid w:val="006E251C"/>
    <w:rsid w:val="006E2661"/>
    <w:rsid w:val="006E2B5D"/>
    <w:rsid w:val="006E3728"/>
    <w:rsid w:val="006E3764"/>
    <w:rsid w:val="006E3F11"/>
    <w:rsid w:val="006E43DA"/>
    <w:rsid w:val="006E455C"/>
    <w:rsid w:val="006E5946"/>
    <w:rsid w:val="006E5BE7"/>
    <w:rsid w:val="006E69E8"/>
    <w:rsid w:val="006E6A8A"/>
    <w:rsid w:val="006E6F0D"/>
    <w:rsid w:val="006E7CAA"/>
    <w:rsid w:val="006E7E56"/>
    <w:rsid w:val="006F0287"/>
    <w:rsid w:val="006F0B21"/>
    <w:rsid w:val="006F0B2C"/>
    <w:rsid w:val="006F0D27"/>
    <w:rsid w:val="006F0EB1"/>
    <w:rsid w:val="006F1271"/>
    <w:rsid w:val="006F167B"/>
    <w:rsid w:val="006F185C"/>
    <w:rsid w:val="006F1F68"/>
    <w:rsid w:val="006F2C6E"/>
    <w:rsid w:val="006F32EA"/>
    <w:rsid w:val="006F3E0F"/>
    <w:rsid w:val="006F4A47"/>
    <w:rsid w:val="006F4B05"/>
    <w:rsid w:val="006F4D21"/>
    <w:rsid w:val="006F5271"/>
    <w:rsid w:val="006F530B"/>
    <w:rsid w:val="006F5323"/>
    <w:rsid w:val="006F58F5"/>
    <w:rsid w:val="006F5E24"/>
    <w:rsid w:val="006F5F53"/>
    <w:rsid w:val="006F650B"/>
    <w:rsid w:val="006F72A1"/>
    <w:rsid w:val="006F73AE"/>
    <w:rsid w:val="006F77D8"/>
    <w:rsid w:val="00700C03"/>
    <w:rsid w:val="00701498"/>
    <w:rsid w:val="007016C0"/>
    <w:rsid w:val="007016C3"/>
    <w:rsid w:val="007019C3"/>
    <w:rsid w:val="007025C7"/>
    <w:rsid w:val="00702887"/>
    <w:rsid w:val="00703389"/>
    <w:rsid w:val="007045AE"/>
    <w:rsid w:val="00704842"/>
    <w:rsid w:val="007048D8"/>
    <w:rsid w:val="00704A44"/>
    <w:rsid w:val="00704BB6"/>
    <w:rsid w:val="00704DF5"/>
    <w:rsid w:val="00704FC6"/>
    <w:rsid w:val="007052DB"/>
    <w:rsid w:val="00705B21"/>
    <w:rsid w:val="0070602B"/>
    <w:rsid w:val="007063A9"/>
    <w:rsid w:val="00706646"/>
    <w:rsid w:val="00706776"/>
    <w:rsid w:val="00706D17"/>
    <w:rsid w:val="00707207"/>
    <w:rsid w:val="0070741C"/>
    <w:rsid w:val="00707446"/>
    <w:rsid w:val="00707888"/>
    <w:rsid w:val="00710AFC"/>
    <w:rsid w:val="00710C32"/>
    <w:rsid w:val="0071104C"/>
    <w:rsid w:val="007120E6"/>
    <w:rsid w:val="0071306B"/>
    <w:rsid w:val="007133BE"/>
    <w:rsid w:val="00713463"/>
    <w:rsid w:val="007134D3"/>
    <w:rsid w:val="00713B5D"/>
    <w:rsid w:val="00713C8D"/>
    <w:rsid w:val="00714006"/>
    <w:rsid w:val="007140AC"/>
    <w:rsid w:val="00714332"/>
    <w:rsid w:val="007144B9"/>
    <w:rsid w:val="00714960"/>
    <w:rsid w:val="00714AA3"/>
    <w:rsid w:val="00715E7F"/>
    <w:rsid w:val="007167F5"/>
    <w:rsid w:val="00716B23"/>
    <w:rsid w:val="00717026"/>
    <w:rsid w:val="00717427"/>
    <w:rsid w:val="00717435"/>
    <w:rsid w:val="0071764A"/>
    <w:rsid w:val="00717832"/>
    <w:rsid w:val="007200AC"/>
    <w:rsid w:val="0072034E"/>
    <w:rsid w:val="00720953"/>
    <w:rsid w:val="00720FF4"/>
    <w:rsid w:val="007210E1"/>
    <w:rsid w:val="007217A1"/>
    <w:rsid w:val="00721C56"/>
    <w:rsid w:val="007220C6"/>
    <w:rsid w:val="0072247A"/>
    <w:rsid w:val="00722904"/>
    <w:rsid w:val="00722A6C"/>
    <w:rsid w:val="00722C49"/>
    <w:rsid w:val="00723A4C"/>
    <w:rsid w:val="00723C23"/>
    <w:rsid w:val="007244AB"/>
    <w:rsid w:val="007247E6"/>
    <w:rsid w:val="0072529E"/>
    <w:rsid w:val="00725648"/>
    <w:rsid w:val="00725B44"/>
    <w:rsid w:val="00725F9C"/>
    <w:rsid w:val="00726443"/>
    <w:rsid w:val="007270C2"/>
    <w:rsid w:val="00727DFD"/>
    <w:rsid w:val="00727F17"/>
    <w:rsid w:val="0073095B"/>
    <w:rsid w:val="00731583"/>
    <w:rsid w:val="00731A13"/>
    <w:rsid w:val="00732AEC"/>
    <w:rsid w:val="00732FA2"/>
    <w:rsid w:val="007331E8"/>
    <w:rsid w:val="00733BCB"/>
    <w:rsid w:val="00733FD9"/>
    <w:rsid w:val="0073402E"/>
    <w:rsid w:val="00734085"/>
    <w:rsid w:val="00734156"/>
    <w:rsid w:val="0073468D"/>
    <w:rsid w:val="0073473C"/>
    <w:rsid w:val="00735664"/>
    <w:rsid w:val="00735F72"/>
    <w:rsid w:val="00736083"/>
    <w:rsid w:val="00736278"/>
    <w:rsid w:val="00736EDA"/>
    <w:rsid w:val="007373A4"/>
    <w:rsid w:val="00737F89"/>
    <w:rsid w:val="0074044B"/>
    <w:rsid w:val="007405EF"/>
    <w:rsid w:val="00740B1D"/>
    <w:rsid w:val="00740E4C"/>
    <w:rsid w:val="007415D5"/>
    <w:rsid w:val="0074186D"/>
    <w:rsid w:val="00741906"/>
    <w:rsid w:val="00742091"/>
    <w:rsid w:val="007426B1"/>
    <w:rsid w:val="00742D7A"/>
    <w:rsid w:val="00742EC8"/>
    <w:rsid w:val="00743EB2"/>
    <w:rsid w:val="00744435"/>
    <w:rsid w:val="00744C71"/>
    <w:rsid w:val="00744EC0"/>
    <w:rsid w:val="00744F68"/>
    <w:rsid w:val="00744F91"/>
    <w:rsid w:val="00745030"/>
    <w:rsid w:val="00745C73"/>
    <w:rsid w:val="00745CFC"/>
    <w:rsid w:val="00745E0E"/>
    <w:rsid w:val="00746414"/>
    <w:rsid w:val="00746536"/>
    <w:rsid w:val="00747716"/>
    <w:rsid w:val="007477BD"/>
    <w:rsid w:val="00747824"/>
    <w:rsid w:val="00747E85"/>
    <w:rsid w:val="00747EFF"/>
    <w:rsid w:val="00750626"/>
    <w:rsid w:val="00751104"/>
    <w:rsid w:val="00752C84"/>
    <w:rsid w:val="00753552"/>
    <w:rsid w:val="007541B8"/>
    <w:rsid w:val="007546F9"/>
    <w:rsid w:val="0075513A"/>
    <w:rsid w:val="007552F1"/>
    <w:rsid w:val="00755C99"/>
    <w:rsid w:val="0075621E"/>
    <w:rsid w:val="00756E2D"/>
    <w:rsid w:val="00757B17"/>
    <w:rsid w:val="00760941"/>
    <w:rsid w:val="00760A23"/>
    <w:rsid w:val="00760F12"/>
    <w:rsid w:val="007617F0"/>
    <w:rsid w:val="00761C29"/>
    <w:rsid w:val="00761C72"/>
    <w:rsid w:val="00762692"/>
    <w:rsid w:val="0076275C"/>
    <w:rsid w:val="00762B3D"/>
    <w:rsid w:val="007630E0"/>
    <w:rsid w:val="007632C8"/>
    <w:rsid w:val="00763DE3"/>
    <w:rsid w:val="0076460B"/>
    <w:rsid w:val="00764621"/>
    <w:rsid w:val="00765EB4"/>
    <w:rsid w:val="00766BE9"/>
    <w:rsid w:val="00766FA2"/>
    <w:rsid w:val="00767425"/>
    <w:rsid w:val="007677A5"/>
    <w:rsid w:val="00767F74"/>
    <w:rsid w:val="007702DB"/>
    <w:rsid w:val="0077078C"/>
    <w:rsid w:val="00771255"/>
    <w:rsid w:val="007717BA"/>
    <w:rsid w:val="007719AF"/>
    <w:rsid w:val="00771A61"/>
    <w:rsid w:val="00771CDD"/>
    <w:rsid w:val="00772404"/>
    <w:rsid w:val="0077272E"/>
    <w:rsid w:val="00772BFD"/>
    <w:rsid w:val="007733DA"/>
    <w:rsid w:val="0077353B"/>
    <w:rsid w:val="0077370E"/>
    <w:rsid w:val="00773877"/>
    <w:rsid w:val="007739BF"/>
    <w:rsid w:val="00773A08"/>
    <w:rsid w:val="00774695"/>
    <w:rsid w:val="007747ED"/>
    <w:rsid w:val="00774819"/>
    <w:rsid w:val="00774ABB"/>
    <w:rsid w:val="00774FA7"/>
    <w:rsid w:val="007757B3"/>
    <w:rsid w:val="00775ADD"/>
    <w:rsid w:val="00776131"/>
    <w:rsid w:val="007764B7"/>
    <w:rsid w:val="0077660B"/>
    <w:rsid w:val="007767F2"/>
    <w:rsid w:val="007768E3"/>
    <w:rsid w:val="00776FC3"/>
    <w:rsid w:val="00777385"/>
    <w:rsid w:val="00777765"/>
    <w:rsid w:val="007811B5"/>
    <w:rsid w:val="007813AE"/>
    <w:rsid w:val="007814D5"/>
    <w:rsid w:val="00781541"/>
    <w:rsid w:val="00781966"/>
    <w:rsid w:val="007819DE"/>
    <w:rsid w:val="00782229"/>
    <w:rsid w:val="0078279E"/>
    <w:rsid w:val="007828D4"/>
    <w:rsid w:val="00783228"/>
    <w:rsid w:val="007833A7"/>
    <w:rsid w:val="00784A75"/>
    <w:rsid w:val="007853D5"/>
    <w:rsid w:val="00786086"/>
    <w:rsid w:val="007867FF"/>
    <w:rsid w:val="00787898"/>
    <w:rsid w:val="00787D76"/>
    <w:rsid w:val="00787E1B"/>
    <w:rsid w:val="0079039A"/>
    <w:rsid w:val="007907B2"/>
    <w:rsid w:val="00791155"/>
    <w:rsid w:val="00791DC7"/>
    <w:rsid w:val="00792594"/>
    <w:rsid w:val="0079261C"/>
    <w:rsid w:val="007929D6"/>
    <w:rsid w:val="007934CB"/>
    <w:rsid w:val="007939FB"/>
    <w:rsid w:val="00793ACE"/>
    <w:rsid w:val="007940DF"/>
    <w:rsid w:val="00794774"/>
    <w:rsid w:val="00794849"/>
    <w:rsid w:val="00794CC0"/>
    <w:rsid w:val="00794EF4"/>
    <w:rsid w:val="00795597"/>
    <w:rsid w:val="00795B0E"/>
    <w:rsid w:val="00795B3D"/>
    <w:rsid w:val="00795E47"/>
    <w:rsid w:val="0079627B"/>
    <w:rsid w:val="0079681B"/>
    <w:rsid w:val="007969DD"/>
    <w:rsid w:val="00796CED"/>
    <w:rsid w:val="00796DC9"/>
    <w:rsid w:val="007971C6"/>
    <w:rsid w:val="00797222"/>
    <w:rsid w:val="00797DCF"/>
    <w:rsid w:val="007A03A7"/>
    <w:rsid w:val="007A0665"/>
    <w:rsid w:val="007A1542"/>
    <w:rsid w:val="007A200A"/>
    <w:rsid w:val="007A2822"/>
    <w:rsid w:val="007A296E"/>
    <w:rsid w:val="007A2CC7"/>
    <w:rsid w:val="007A2EC3"/>
    <w:rsid w:val="007A35EE"/>
    <w:rsid w:val="007A3A06"/>
    <w:rsid w:val="007A3A6F"/>
    <w:rsid w:val="007A3B8C"/>
    <w:rsid w:val="007A3C03"/>
    <w:rsid w:val="007A3C52"/>
    <w:rsid w:val="007A3DAE"/>
    <w:rsid w:val="007A4111"/>
    <w:rsid w:val="007A4246"/>
    <w:rsid w:val="007A5B5C"/>
    <w:rsid w:val="007A6384"/>
    <w:rsid w:val="007A686F"/>
    <w:rsid w:val="007A6C0E"/>
    <w:rsid w:val="007A6D6D"/>
    <w:rsid w:val="007A6F07"/>
    <w:rsid w:val="007A7604"/>
    <w:rsid w:val="007A77CB"/>
    <w:rsid w:val="007B076A"/>
    <w:rsid w:val="007B07F5"/>
    <w:rsid w:val="007B08BC"/>
    <w:rsid w:val="007B0C9B"/>
    <w:rsid w:val="007B13C6"/>
    <w:rsid w:val="007B1C35"/>
    <w:rsid w:val="007B1FD4"/>
    <w:rsid w:val="007B2A56"/>
    <w:rsid w:val="007B3591"/>
    <w:rsid w:val="007B384A"/>
    <w:rsid w:val="007B3968"/>
    <w:rsid w:val="007B3CDF"/>
    <w:rsid w:val="007B3E78"/>
    <w:rsid w:val="007B45F8"/>
    <w:rsid w:val="007B5017"/>
    <w:rsid w:val="007B582E"/>
    <w:rsid w:val="007B6103"/>
    <w:rsid w:val="007B6889"/>
    <w:rsid w:val="007B6AB3"/>
    <w:rsid w:val="007B6BDB"/>
    <w:rsid w:val="007B6D1D"/>
    <w:rsid w:val="007B72DD"/>
    <w:rsid w:val="007B737B"/>
    <w:rsid w:val="007B739F"/>
    <w:rsid w:val="007B76D1"/>
    <w:rsid w:val="007B76ED"/>
    <w:rsid w:val="007B7737"/>
    <w:rsid w:val="007C006E"/>
    <w:rsid w:val="007C0AC4"/>
    <w:rsid w:val="007C0BB8"/>
    <w:rsid w:val="007C0EE8"/>
    <w:rsid w:val="007C0F70"/>
    <w:rsid w:val="007C13B8"/>
    <w:rsid w:val="007C1FB0"/>
    <w:rsid w:val="007C1FE4"/>
    <w:rsid w:val="007C2382"/>
    <w:rsid w:val="007C2777"/>
    <w:rsid w:val="007C293B"/>
    <w:rsid w:val="007C30DF"/>
    <w:rsid w:val="007C3294"/>
    <w:rsid w:val="007C3935"/>
    <w:rsid w:val="007C3A6B"/>
    <w:rsid w:val="007C3AB6"/>
    <w:rsid w:val="007C402C"/>
    <w:rsid w:val="007C454D"/>
    <w:rsid w:val="007C4BB5"/>
    <w:rsid w:val="007C4D81"/>
    <w:rsid w:val="007C51E3"/>
    <w:rsid w:val="007C561A"/>
    <w:rsid w:val="007C5A48"/>
    <w:rsid w:val="007C5D93"/>
    <w:rsid w:val="007C60A6"/>
    <w:rsid w:val="007C61D9"/>
    <w:rsid w:val="007C6D4B"/>
    <w:rsid w:val="007C6D7A"/>
    <w:rsid w:val="007C70A9"/>
    <w:rsid w:val="007C7921"/>
    <w:rsid w:val="007C7D76"/>
    <w:rsid w:val="007C7DA7"/>
    <w:rsid w:val="007D0E78"/>
    <w:rsid w:val="007D17C9"/>
    <w:rsid w:val="007D1913"/>
    <w:rsid w:val="007D20AD"/>
    <w:rsid w:val="007D21DB"/>
    <w:rsid w:val="007D29E9"/>
    <w:rsid w:val="007D2BDB"/>
    <w:rsid w:val="007D3F84"/>
    <w:rsid w:val="007D42E7"/>
    <w:rsid w:val="007D4401"/>
    <w:rsid w:val="007D4533"/>
    <w:rsid w:val="007D505A"/>
    <w:rsid w:val="007D555D"/>
    <w:rsid w:val="007D57FE"/>
    <w:rsid w:val="007D6348"/>
    <w:rsid w:val="007D6B96"/>
    <w:rsid w:val="007D6EB5"/>
    <w:rsid w:val="007D734B"/>
    <w:rsid w:val="007D7A4F"/>
    <w:rsid w:val="007E00F4"/>
    <w:rsid w:val="007E039C"/>
    <w:rsid w:val="007E03EC"/>
    <w:rsid w:val="007E06FA"/>
    <w:rsid w:val="007E076B"/>
    <w:rsid w:val="007E0807"/>
    <w:rsid w:val="007E131A"/>
    <w:rsid w:val="007E1710"/>
    <w:rsid w:val="007E1734"/>
    <w:rsid w:val="007E1A04"/>
    <w:rsid w:val="007E22BE"/>
    <w:rsid w:val="007E23AA"/>
    <w:rsid w:val="007E2915"/>
    <w:rsid w:val="007E325A"/>
    <w:rsid w:val="007E325B"/>
    <w:rsid w:val="007E3379"/>
    <w:rsid w:val="007E3443"/>
    <w:rsid w:val="007E3B01"/>
    <w:rsid w:val="007E46C8"/>
    <w:rsid w:val="007E4722"/>
    <w:rsid w:val="007E4B7F"/>
    <w:rsid w:val="007E4DB2"/>
    <w:rsid w:val="007E5D42"/>
    <w:rsid w:val="007E607D"/>
    <w:rsid w:val="007E6525"/>
    <w:rsid w:val="007E68A5"/>
    <w:rsid w:val="007E6D21"/>
    <w:rsid w:val="007E7764"/>
    <w:rsid w:val="007E77B8"/>
    <w:rsid w:val="007E7949"/>
    <w:rsid w:val="007F034A"/>
    <w:rsid w:val="007F0747"/>
    <w:rsid w:val="007F0D9B"/>
    <w:rsid w:val="007F120B"/>
    <w:rsid w:val="007F158F"/>
    <w:rsid w:val="007F16D1"/>
    <w:rsid w:val="007F1718"/>
    <w:rsid w:val="007F1809"/>
    <w:rsid w:val="007F1907"/>
    <w:rsid w:val="007F1953"/>
    <w:rsid w:val="007F2143"/>
    <w:rsid w:val="007F2449"/>
    <w:rsid w:val="007F3820"/>
    <w:rsid w:val="007F3823"/>
    <w:rsid w:val="007F3E4A"/>
    <w:rsid w:val="007F3E9A"/>
    <w:rsid w:val="007F418A"/>
    <w:rsid w:val="007F421A"/>
    <w:rsid w:val="007F4478"/>
    <w:rsid w:val="007F5C38"/>
    <w:rsid w:val="007F5CA1"/>
    <w:rsid w:val="007F7186"/>
    <w:rsid w:val="007F7EAC"/>
    <w:rsid w:val="007F7FD7"/>
    <w:rsid w:val="00800C0D"/>
    <w:rsid w:val="00801B3F"/>
    <w:rsid w:val="008025E5"/>
    <w:rsid w:val="00802806"/>
    <w:rsid w:val="008028F7"/>
    <w:rsid w:val="00803159"/>
    <w:rsid w:val="00803318"/>
    <w:rsid w:val="00803746"/>
    <w:rsid w:val="008043E3"/>
    <w:rsid w:val="00804808"/>
    <w:rsid w:val="0080481E"/>
    <w:rsid w:val="00804BD9"/>
    <w:rsid w:val="00804F36"/>
    <w:rsid w:val="008055B5"/>
    <w:rsid w:val="00806447"/>
    <w:rsid w:val="008067DA"/>
    <w:rsid w:val="00806883"/>
    <w:rsid w:val="008068ED"/>
    <w:rsid w:val="00806B08"/>
    <w:rsid w:val="00807615"/>
    <w:rsid w:val="008077CF"/>
    <w:rsid w:val="008078F5"/>
    <w:rsid w:val="00810624"/>
    <w:rsid w:val="0081086E"/>
    <w:rsid w:val="008108A2"/>
    <w:rsid w:val="00811905"/>
    <w:rsid w:val="00811915"/>
    <w:rsid w:val="008119BB"/>
    <w:rsid w:val="00811AE8"/>
    <w:rsid w:val="00811D0A"/>
    <w:rsid w:val="0081233C"/>
    <w:rsid w:val="00813302"/>
    <w:rsid w:val="008135F6"/>
    <w:rsid w:val="008137F7"/>
    <w:rsid w:val="008154DC"/>
    <w:rsid w:val="00815959"/>
    <w:rsid w:val="008160B9"/>
    <w:rsid w:val="008169E1"/>
    <w:rsid w:val="00816A47"/>
    <w:rsid w:val="00816B21"/>
    <w:rsid w:val="00816F03"/>
    <w:rsid w:val="00817340"/>
    <w:rsid w:val="00817D77"/>
    <w:rsid w:val="00820023"/>
    <w:rsid w:val="0082050D"/>
    <w:rsid w:val="0082069C"/>
    <w:rsid w:val="008206F6"/>
    <w:rsid w:val="00820E90"/>
    <w:rsid w:val="00820F3D"/>
    <w:rsid w:val="00821883"/>
    <w:rsid w:val="00821C7F"/>
    <w:rsid w:val="0082218E"/>
    <w:rsid w:val="00822339"/>
    <w:rsid w:val="0082311A"/>
    <w:rsid w:val="00823A66"/>
    <w:rsid w:val="00823FAF"/>
    <w:rsid w:val="008240A7"/>
    <w:rsid w:val="0082485A"/>
    <w:rsid w:val="00824D61"/>
    <w:rsid w:val="00825236"/>
    <w:rsid w:val="00825C57"/>
    <w:rsid w:val="00826063"/>
    <w:rsid w:val="008260A6"/>
    <w:rsid w:val="0082686B"/>
    <w:rsid w:val="00826CBD"/>
    <w:rsid w:val="0082727C"/>
    <w:rsid w:val="0082737B"/>
    <w:rsid w:val="008274BA"/>
    <w:rsid w:val="00827EB0"/>
    <w:rsid w:val="00830659"/>
    <w:rsid w:val="00830751"/>
    <w:rsid w:val="00830C2B"/>
    <w:rsid w:val="00831320"/>
    <w:rsid w:val="00831429"/>
    <w:rsid w:val="0083190D"/>
    <w:rsid w:val="00831CE5"/>
    <w:rsid w:val="00832966"/>
    <w:rsid w:val="008337FA"/>
    <w:rsid w:val="00833C36"/>
    <w:rsid w:val="0083457E"/>
    <w:rsid w:val="008345D0"/>
    <w:rsid w:val="00834FEC"/>
    <w:rsid w:val="00835791"/>
    <w:rsid w:val="0083684E"/>
    <w:rsid w:val="00836BB7"/>
    <w:rsid w:val="008402F9"/>
    <w:rsid w:val="008404F1"/>
    <w:rsid w:val="00840B22"/>
    <w:rsid w:val="0084128D"/>
    <w:rsid w:val="008419CD"/>
    <w:rsid w:val="00841EA7"/>
    <w:rsid w:val="008420D4"/>
    <w:rsid w:val="00842E09"/>
    <w:rsid w:val="008430AC"/>
    <w:rsid w:val="008443C0"/>
    <w:rsid w:val="00844413"/>
    <w:rsid w:val="008448E3"/>
    <w:rsid w:val="00845018"/>
    <w:rsid w:val="00845935"/>
    <w:rsid w:val="008473CC"/>
    <w:rsid w:val="00847CB2"/>
    <w:rsid w:val="00847F36"/>
    <w:rsid w:val="0085036B"/>
    <w:rsid w:val="00850454"/>
    <w:rsid w:val="0085046A"/>
    <w:rsid w:val="008519FC"/>
    <w:rsid w:val="00851C9A"/>
    <w:rsid w:val="00851E8F"/>
    <w:rsid w:val="008525C4"/>
    <w:rsid w:val="0085281E"/>
    <w:rsid w:val="008528E0"/>
    <w:rsid w:val="00852C03"/>
    <w:rsid w:val="00853C00"/>
    <w:rsid w:val="00854A85"/>
    <w:rsid w:val="00854B3D"/>
    <w:rsid w:val="008552EB"/>
    <w:rsid w:val="0085532F"/>
    <w:rsid w:val="00855C37"/>
    <w:rsid w:val="00856004"/>
    <w:rsid w:val="0085661B"/>
    <w:rsid w:val="008567E8"/>
    <w:rsid w:val="00856C40"/>
    <w:rsid w:val="00856DE3"/>
    <w:rsid w:val="00857308"/>
    <w:rsid w:val="0085737F"/>
    <w:rsid w:val="0085765A"/>
    <w:rsid w:val="00857697"/>
    <w:rsid w:val="008577DD"/>
    <w:rsid w:val="0085797D"/>
    <w:rsid w:val="00860B6C"/>
    <w:rsid w:val="00860C0B"/>
    <w:rsid w:val="00861495"/>
    <w:rsid w:val="00861608"/>
    <w:rsid w:val="00862142"/>
    <w:rsid w:val="008621AC"/>
    <w:rsid w:val="0086269A"/>
    <w:rsid w:val="008632BA"/>
    <w:rsid w:val="00863C1A"/>
    <w:rsid w:val="00864076"/>
    <w:rsid w:val="008640DF"/>
    <w:rsid w:val="00864A01"/>
    <w:rsid w:val="00865777"/>
    <w:rsid w:val="00865927"/>
    <w:rsid w:val="008660E2"/>
    <w:rsid w:val="008668F7"/>
    <w:rsid w:val="00866B42"/>
    <w:rsid w:val="00866B86"/>
    <w:rsid w:val="00866CDE"/>
    <w:rsid w:val="0086784B"/>
    <w:rsid w:val="00867A1E"/>
    <w:rsid w:val="00867B6D"/>
    <w:rsid w:val="00870799"/>
    <w:rsid w:val="00870B31"/>
    <w:rsid w:val="00870E10"/>
    <w:rsid w:val="00871AD8"/>
    <w:rsid w:val="00872651"/>
    <w:rsid w:val="00872FE9"/>
    <w:rsid w:val="00873022"/>
    <w:rsid w:val="00873633"/>
    <w:rsid w:val="0087404B"/>
    <w:rsid w:val="00874482"/>
    <w:rsid w:val="00874C0C"/>
    <w:rsid w:val="00875126"/>
    <w:rsid w:val="00875A67"/>
    <w:rsid w:val="00875C8C"/>
    <w:rsid w:val="0087633F"/>
    <w:rsid w:val="00877EC0"/>
    <w:rsid w:val="008801C7"/>
    <w:rsid w:val="008801D6"/>
    <w:rsid w:val="0088039A"/>
    <w:rsid w:val="00880549"/>
    <w:rsid w:val="00881302"/>
    <w:rsid w:val="00881527"/>
    <w:rsid w:val="00881AC1"/>
    <w:rsid w:val="0088208C"/>
    <w:rsid w:val="00882210"/>
    <w:rsid w:val="00882238"/>
    <w:rsid w:val="00882C72"/>
    <w:rsid w:val="00883AB6"/>
    <w:rsid w:val="008846E3"/>
    <w:rsid w:val="00885285"/>
    <w:rsid w:val="008853B6"/>
    <w:rsid w:val="00885DDE"/>
    <w:rsid w:val="0088610B"/>
    <w:rsid w:val="008863B8"/>
    <w:rsid w:val="00886747"/>
    <w:rsid w:val="00886B37"/>
    <w:rsid w:val="008874E1"/>
    <w:rsid w:val="008878F1"/>
    <w:rsid w:val="00887BDE"/>
    <w:rsid w:val="00887E6D"/>
    <w:rsid w:val="00890C04"/>
    <w:rsid w:val="00890CBB"/>
    <w:rsid w:val="00890DC1"/>
    <w:rsid w:val="00891561"/>
    <w:rsid w:val="00891600"/>
    <w:rsid w:val="00891EDF"/>
    <w:rsid w:val="00891F4E"/>
    <w:rsid w:val="00892066"/>
    <w:rsid w:val="008920CC"/>
    <w:rsid w:val="008923B3"/>
    <w:rsid w:val="008925AF"/>
    <w:rsid w:val="0089290A"/>
    <w:rsid w:val="00892EF5"/>
    <w:rsid w:val="0089356A"/>
    <w:rsid w:val="0089383E"/>
    <w:rsid w:val="0089408E"/>
    <w:rsid w:val="00894481"/>
    <w:rsid w:val="00894AF5"/>
    <w:rsid w:val="00894B13"/>
    <w:rsid w:val="0089594F"/>
    <w:rsid w:val="008960A5"/>
    <w:rsid w:val="00896359"/>
    <w:rsid w:val="00896D27"/>
    <w:rsid w:val="00896EA2"/>
    <w:rsid w:val="00897289"/>
    <w:rsid w:val="008A0178"/>
    <w:rsid w:val="008A0602"/>
    <w:rsid w:val="008A0DE6"/>
    <w:rsid w:val="008A0E47"/>
    <w:rsid w:val="008A1053"/>
    <w:rsid w:val="008A1059"/>
    <w:rsid w:val="008A1285"/>
    <w:rsid w:val="008A1463"/>
    <w:rsid w:val="008A1FDC"/>
    <w:rsid w:val="008A2656"/>
    <w:rsid w:val="008A2A25"/>
    <w:rsid w:val="008A2A50"/>
    <w:rsid w:val="008A2C50"/>
    <w:rsid w:val="008A2F06"/>
    <w:rsid w:val="008A32BC"/>
    <w:rsid w:val="008A3478"/>
    <w:rsid w:val="008A3C50"/>
    <w:rsid w:val="008A438B"/>
    <w:rsid w:val="008A459D"/>
    <w:rsid w:val="008A4C5E"/>
    <w:rsid w:val="008A4EF2"/>
    <w:rsid w:val="008A5531"/>
    <w:rsid w:val="008A5680"/>
    <w:rsid w:val="008A5ADA"/>
    <w:rsid w:val="008A6574"/>
    <w:rsid w:val="008A6865"/>
    <w:rsid w:val="008A68EA"/>
    <w:rsid w:val="008A6A7A"/>
    <w:rsid w:val="008A6FE5"/>
    <w:rsid w:val="008A7226"/>
    <w:rsid w:val="008A7563"/>
    <w:rsid w:val="008A767D"/>
    <w:rsid w:val="008A775E"/>
    <w:rsid w:val="008B0389"/>
    <w:rsid w:val="008B15BD"/>
    <w:rsid w:val="008B1900"/>
    <w:rsid w:val="008B241D"/>
    <w:rsid w:val="008B24D3"/>
    <w:rsid w:val="008B2500"/>
    <w:rsid w:val="008B3011"/>
    <w:rsid w:val="008B3185"/>
    <w:rsid w:val="008B43EE"/>
    <w:rsid w:val="008B4446"/>
    <w:rsid w:val="008B4530"/>
    <w:rsid w:val="008B45AF"/>
    <w:rsid w:val="008B4773"/>
    <w:rsid w:val="008B47B0"/>
    <w:rsid w:val="008B4F5E"/>
    <w:rsid w:val="008B5454"/>
    <w:rsid w:val="008B588B"/>
    <w:rsid w:val="008B5D6A"/>
    <w:rsid w:val="008B612B"/>
    <w:rsid w:val="008B62FD"/>
    <w:rsid w:val="008B738E"/>
    <w:rsid w:val="008B7B57"/>
    <w:rsid w:val="008B7D8E"/>
    <w:rsid w:val="008B7DF2"/>
    <w:rsid w:val="008C06DD"/>
    <w:rsid w:val="008C0B88"/>
    <w:rsid w:val="008C0E7A"/>
    <w:rsid w:val="008C0F2B"/>
    <w:rsid w:val="008C1167"/>
    <w:rsid w:val="008C1912"/>
    <w:rsid w:val="008C1BBF"/>
    <w:rsid w:val="008C1BF4"/>
    <w:rsid w:val="008C2066"/>
    <w:rsid w:val="008C233B"/>
    <w:rsid w:val="008C258B"/>
    <w:rsid w:val="008C2675"/>
    <w:rsid w:val="008C32D7"/>
    <w:rsid w:val="008C36E2"/>
    <w:rsid w:val="008C409A"/>
    <w:rsid w:val="008C4BE5"/>
    <w:rsid w:val="008C5049"/>
    <w:rsid w:val="008C5BB3"/>
    <w:rsid w:val="008C5BFA"/>
    <w:rsid w:val="008C5DB9"/>
    <w:rsid w:val="008C5FCE"/>
    <w:rsid w:val="008C648E"/>
    <w:rsid w:val="008C6A83"/>
    <w:rsid w:val="008C6C3D"/>
    <w:rsid w:val="008C7341"/>
    <w:rsid w:val="008D0D2E"/>
    <w:rsid w:val="008D105D"/>
    <w:rsid w:val="008D106E"/>
    <w:rsid w:val="008D14F1"/>
    <w:rsid w:val="008D15B7"/>
    <w:rsid w:val="008D3742"/>
    <w:rsid w:val="008D3C64"/>
    <w:rsid w:val="008D3CB3"/>
    <w:rsid w:val="008D50D7"/>
    <w:rsid w:val="008D53BD"/>
    <w:rsid w:val="008D5554"/>
    <w:rsid w:val="008D5A70"/>
    <w:rsid w:val="008D6298"/>
    <w:rsid w:val="008D71F0"/>
    <w:rsid w:val="008D7C28"/>
    <w:rsid w:val="008D7C5A"/>
    <w:rsid w:val="008D7E4D"/>
    <w:rsid w:val="008E04A5"/>
    <w:rsid w:val="008E050A"/>
    <w:rsid w:val="008E07B3"/>
    <w:rsid w:val="008E08A7"/>
    <w:rsid w:val="008E09EB"/>
    <w:rsid w:val="008E0C3B"/>
    <w:rsid w:val="008E1631"/>
    <w:rsid w:val="008E1680"/>
    <w:rsid w:val="008E24C8"/>
    <w:rsid w:val="008E256C"/>
    <w:rsid w:val="008E2828"/>
    <w:rsid w:val="008E3628"/>
    <w:rsid w:val="008E37DC"/>
    <w:rsid w:val="008E3AB6"/>
    <w:rsid w:val="008E3D12"/>
    <w:rsid w:val="008E47A0"/>
    <w:rsid w:val="008E484E"/>
    <w:rsid w:val="008E6C1D"/>
    <w:rsid w:val="008E7026"/>
    <w:rsid w:val="008E75B5"/>
    <w:rsid w:val="008E7884"/>
    <w:rsid w:val="008F0401"/>
    <w:rsid w:val="008F067A"/>
    <w:rsid w:val="008F0EA9"/>
    <w:rsid w:val="008F169A"/>
    <w:rsid w:val="008F16A5"/>
    <w:rsid w:val="008F186E"/>
    <w:rsid w:val="008F18D5"/>
    <w:rsid w:val="008F345D"/>
    <w:rsid w:val="008F3891"/>
    <w:rsid w:val="008F39B8"/>
    <w:rsid w:val="008F3FD7"/>
    <w:rsid w:val="008F4138"/>
    <w:rsid w:val="008F41EB"/>
    <w:rsid w:val="008F432F"/>
    <w:rsid w:val="008F4735"/>
    <w:rsid w:val="008F4AB2"/>
    <w:rsid w:val="008F4ADD"/>
    <w:rsid w:val="008F5730"/>
    <w:rsid w:val="008F61A4"/>
    <w:rsid w:val="008F6710"/>
    <w:rsid w:val="008F6B06"/>
    <w:rsid w:val="008F70B0"/>
    <w:rsid w:val="008F7489"/>
    <w:rsid w:val="008F76A7"/>
    <w:rsid w:val="008F7B8A"/>
    <w:rsid w:val="00900B59"/>
    <w:rsid w:val="00900C19"/>
    <w:rsid w:val="00900DD9"/>
    <w:rsid w:val="00900E52"/>
    <w:rsid w:val="00900EF0"/>
    <w:rsid w:val="009010C7"/>
    <w:rsid w:val="009011D4"/>
    <w:rsid w:val="00901447"/>
    <w:rsid w:val="0090213E"/>
    <w:rsid w:val="009022F7"/>
    <w:rsid w:val="00902ABA"/>
    <w:rsid w:val="00903192"/>
    <w:rsid w:val="00903F9C"/>
    <w:rsid w:val="00904EB3"/>
    <w:rsid w:val="009053EB"/>
    <w:rsid w:val="00905B2F"/>
    <w:rsid w:val="009060B0"/>
    <w:rsid w:val="009062BE"/>
    <w:rsid w:val="00906603"/>
    <w:rsid w:val="0090768F"/>
    <w:rsid w:val="009079B4"/>
    <w:rsid w:val="00910393"/>
    <w:rsid w:val="0091041D"/>
    <w:rsid w:val="009107FA"/>
    <w:rsid w:val="00910D97"/>
    <w:rsid w:val="00910E1B"/>
    <w:rsid w:val="009110FA"/>
    <w:rsid w:val="009114BA"/>
    <w:rsid w:val="00912009"/>
    <w:rsid w:val="00912566"/>
    <w:rsid w:val="00912816"/>
    <w:rsid w:val="00913025"/>
    <w:rsid w:val="0091343D"/>
    <w:rsid w:val="00913744"/>
    <w:rsid w:val="009138E9"/>
    <w:rsid w:val="00913A98"/>
    <w:rsid w:val="009141B6"/>
    <w:rsid w:val="00914349"/>
    <w:rsid w:val="009144B0"/>
    <w:rsid w:val="009146D6"/>
    <w:rsid w:val="00914DF3"/>
    <w:rsid w:val="00915667"/>
    <w:rsid w:val="009156AB"/>
    <w:rsid w:val="00915777"/>
    <w:rsid w:val="0091674A"/>
    <w:rsid w:val="00917826"/>
    <w:rsid w:val="00917BE6"/>
    <w:rsid w:val="00917D67"/>
    <w:rsid w:val="009203A8"/>
    <w:rsid w:val="009224CA"/>
    <w:rsid w:val="009233C3"/>
    <w:rsid w:val="00923FCC"/>
    <w:rsid w:val="0092415B"/>
    <w:rsid w:val="00924CC0"/>
    <w:rsid w:val="00924D0B"/>
    <w:rsid w:val="00924F61"/>
    <w:rsid w:val="00925102"/>
    <w:rsid w:val="0092584B"/>
    <w:rsid w:val="00925A85"/>
    <w:rsid w:val="00925D97"/>
    <w:rsid w:val="00926381"/>
    <w:rsid w:val="00926B90"/>
    <w:rsid w:val="009270A5"/>
    <w:rsid w:val="00927C4E"/>
    <w:rsid w:val="00927F38"/>
    <w:rsid w:val="009300C5"/>
    <w:rsid w:val="00930508"/>
    <w:rsid w:val="0093052C"/>
    <w:rsid w:val="009309C1"/>
    <w:rsid w:val="00930EC5"/>
    <w:rsid w:val="00931488"/>
    <w:rsid w:val="0093183D"/>
    <w:rsid w:val="009318A0"/>
    <w:rsid w:val="00931A74"/>
    <w:rsid w:val="00931C81"/>
    <w:rsid w:val="00931D47"/>
    <w:rsid w:val="00932326"/>
    <w:rsid w:val="00932AB3"/>
    <w:rsid w:val="00932DB3"/>
    <w:rsid w:val="00933575"/>
    <w:rsid w:val="00934044"/>
    <w:rsid w:val="009346DA"/>
    <w:rsid w:val="009357DB"/>
    <w:rsid w:val="00935C43"/>
    <w:rsid w:val="00935D69"/>
    <w:rsid w:val="0093768B"/>
    <w:rsid w:val="00937D9D"/>
    <w:rsid w:val="009401E6"/>
    <w:rsid w:val="00940666"/>
    <w:rsid w:val="00940CED"/>
    <w:rsid w:val="00940DEE"/>
    <w:rsid w:val="0094116F"/>
    <w:rsid w:val="00941C68"/>
    <w:rsid w:val="00942124"/>
    <w:rsid w:val="00942329"/>
    <w:rsid w:val="009424E8"/>
    <w:rsid w:val="0094305E"/>
    <w:rsid w:val="00943204"/>
    <w:rsid w:val="00943736"/>
    <w:rsid w:val="0094373D"/>
    <w:rsid w:val="00943978"/>
    <w:rsid w:val="00943B3C"/>
    <w:rsid w:val="00944376"/>
    <w:rsid w:val="00944BEA"/>
    <w:rsid w:val="00945549"/>
    <w:rsid w:val="00945AAF"/>
    <w:rsid w:val="00945F0C"/>
    <w:rsid w:val="0094651C"/>
    <w:rsid w:val="00946E7A"/>
    <w:rsid w:val="00946E92"/>
    <w:rsid w:val="0094754E"/>
    <w:rsid w:val="009479D3"/>
    <w:rsid w:val="00947B88"/>
    <w:rsid w:val="0095047A"/>
    <w:rsid w:val="00950D06"/>
    <w:rsid w:val="00950E87"/>
    <w:rsid w:val="00951540"/>
    <w:rsid w:val="00952226"/>
    <w:rsid w:val="009529DD"/>
    <w:rsid w:val="00952BDD"/>
    <w:rsid w:val="00952FC0"/>
    <w:rsid w:val="0095354B"/>
    <w:rsid w:val="00953923"/>
    <w:rsid w:val="00953EE7"/>
    <w:rsid w:val="00953F52"/>
    <w:rsid w:val="0095401A"/>
    <w:rsid w:val="00954510"/>
    <w:rsid w:val="00954589"/>
    <w:rsid w:val="0095478B"/>
    <w:rsid w:val="00954FBC"/>
    <w:rsid w:val="00955EF9"/>
    <w:rsid w:val="0095627C"/>
    <w:rsid w:val="009576A1"/>
    <w:rsid w:val="00957A43"/>
    <w:rsid w:val="009606E2"/>
    <w:rsid w:val="00960A92"/>
    <w:rsid w:val="00961591"/>
    <w:rsid w:val="0096168A"/>
    <w:rsid w:val="0096215D"/>
    <w:rsid w:val="009628A3"/>
    <w:rsid w:val="0096327A"/>
    <w:rsid w:val="00963281"/>
    <w:rsid w:val="0096452F"/>
    <w:rsid w:val="009650A3"/>
    <w:rsid w:val="009651DF"/>
    <w:rsid w:val="009661A3"/>
    <w:rsid w:val="009664D6"/>
    <w:rsid w:val="00966758"/>
    <w:rsid w:val="00966B79"/>
    <w:rsid w:val="0096740A"/>
    <w:rsid w:val="009676A7"/>
    <w:rsid w:val="0096787D"/>
    <w:rsid w:val="00967A93"/>
    <w:rsid w:val="00967CEC"/>
    <w:rsid w:val="00971A53"/>
    <w:rsid w:val="009728AD"/>
    <w:rsid w:val="00972A9E"/>
    <w:rsid w:val="00972F12"/>
    <w:rsid w:val="009731B3"/>
    <w:rsid w:val="009741EE"/>
    <w:rsid w:val="00974C83"/>
    <w:rsid w:val="00974CA3"/>
    <w:rsid w:val="00974EDD"/>
    <w:rsid w:val="0097509E"/>
    <w:rsid w:val="0097533D"/>
    <w:rsid w:val="00975457"/>
    <w:rsid w:val="00975D67"/>
    <w:rsid w:val="00976550"/>
    <w:rsid w:val="009767A5"/>
    <w:rsid w:val="009773EC"/>
    <w:rsid w:val="009777EA"/>
    <w:rsid w:val="00977BDE"/>
    <w:rsid w:val="00980079"/>
    <w:rsid w:val="00980DAE"/>
    <w:rsid w:val="00980F68"/>
    <w:rsid w:val="0098101A"/>
    <w:rsid w:val="00981428"/>
    <w:rsid w:val="009816C2"/>
    <w:rsid w:val="009817C2"/>
    <w:rsid w:val="00981E86"/>
    <w:rsid w:val="00981F86"/>
    <w:rsid w:val="00982BC1"/>
    <w:rsid w:val="00982C66"/>
    <w:rsid w:val="00983850"/>
    <w:rsid w:val="009839B2"/>
    <w:rsid w:val="00983B31"/>
    <w:rsid w:val="00983BC5"/>
    <w:rsid w:val="00983C20"/>
    <w:rsid w:val="009841E4"/>
    <w:rsid w:val="009843A7"/>
    <w:rsid w:val="009849EB"/>
    <w:rsid w:val="00985F24"/>
    <w:rsid w:val="00985F38"/>
    <w:rsid w:val="00986226"/>
    <w:rsid w:val="009866C4"/>
    <w:rsid w:val="00986C0E"/>
    <w:rsid w:val="0098781B"/>
    <w:rsid w:val="00987C67"/>
    <w:rsid w:val="00990A22"/>
    <w:rsid w:val="00990A85"/>
    <w:rsid w:val="00990F2F"/>
    <w:rsid w:val="00991341"/>
    <w:rsid w:val="00991C60"/>
    <w:rsid w:val="009921F1"/>
    <w:rsid w:val="009923CB"/>
    <w:rsid w:val="009936CB"/>
    <w:rsid w:val="00993E74"/>
    <w:rsid w:val="00994111"/>
    <w:rsid w:val="00994499"/>
    <w:rsid w:val="009948D9"/>
    <w:rsid w:val="00994A11"/>
    <w:rsid w:val="00995268"/>
    <w:rsid w:val="009954A7"/>
    <w:rsid w:val="00995769"/>
    <w:rsid w:val="0099642C"/>
    <w:rsid w:val="00996665"/>
    <w:rsid w:val="0099681C"/>
    <w:rsid w:val="009968E0"/>
    <w:rsid w:val="00996C62"/>
    <w:rsid w:val="00996CA0"/>
    <w:rsid w:val="009973F8"/>
    <w:rsid w:val="00997656"/>
    <w:rsid w:val="009976C4"/>
    <w:rsid w:val="00997734"/>
    <w:rsid w:val="009978EE"/>
    <w:rsid w:val="00997B5F"/>
    <w:rsid w:val="00997CB1"/>
    <w:rsid w:val="00997F9D"/>
    <w:rsid w:val="009A0695"/>
    <w:rsid w:val="009A06F2"/>
    <w:rsid w:val="009A09B4"/>
    <w:rsid w:val="009A0B44"/>
    <w:rsid w:val="009A0BE6"/>
    <w:rsid w:val="009A1591"/>
    <w:rsid w:val="009A1AD8"/>
    <w:rsid w:val="009A1DBF"/>
    <w:rsid w:val="009A1FC9"/>
    <w:rsid w:val="009A24FA"/>
    <w:rsid w:val="009A26E6"/>
    <w:rsid w:val="009A29F7"/>
    <w:rsid w:val="009A2DAD"/>
    <w:rsid w:val="009A3207"/>
    <w:rsid w:val="009A3B30"/>
    <w:rsid w:val="009A4BAE"/>
    <w:rsid w:val="009A5829"/>
    <w:rsid w:val="009A5849"/>
    <w:rsid w:val="009A5AB4"/>
    <w:rsid w:val="009A6038"/>
    <w:rsid w:val="009A7747"/>
    <w:rsid w:val="009A78EC"/>
    <w:rsid w:val="009B01F4"/>
    <w:rsid w:val="009B0487"/>
    <w:rsid w:val="009B04DF"/>
    <w:rsid w:val="009B07DB"/>
    <w:rsid w:val="009B10E2"/>
    <w:rsid w:val="009B130F"/>
    <w:rsid w:val="009B1442"/>
    <w:rsid w:val="009B157B"/>
    <w:rsid w:val="009B2B44"/>
    <w:rsid w:val="009B2C24"/>
    <w:rsid w:val="009B2C6A"/>
    <w:rsid w:val="009B3C2A"/>
    <w:rsid w:val="009B4667"/>
    <w:rsid w:val="009B4DF7"/>
    <w:rsid w:val="009B5DB3"/>
    <w:rsid w:val="009B6156"/>
    <w:rsid w:val="009B7AFD"/>
    <w:rsid w:val="009B7B67"/>
    <w:rsid w:val="009C00C1"/>
    <w:rsid w:val="009C0649"/>
    <w:rsid w:val="009C075E"/>
    <w:rsid w:val="009C0AFF"/>
    <w:rsid w:val="009C182E"/>
    <w:rsid w:val="009C2073"/>
    <w:rsid w:val="009C22DD"/>
    <w:rsid w:val="009C253B"/>
    <w:rsid w:val="009C2D37"/>
    <w:rsid w:val="009C30BA"/>
    <w:rsid w:val="009C369A"/>
    <w:rsid w:val="009C3753"/>
    <w:rsid w:val="009C3777"/>
    <w:rsid w:val="009C3ED1"/>
    <w:rsid w:val="009C415E"/>
    <w:rsid w:val="009C43CC"/>
    <w:rsid w:val="009C51F9"/>
    <w:rsid w:val="009C53C3"/>
    <w:rsid w:val="009C5D86"/>
    <w:rsid w:val="009C6753"/>
    <w:rsid w:val="009C6875"/>
    <w:rsid w:val="009C6917"/>
    <w:rsid w:val="009C7937"/>
    <w:rsid w:val="009C7AC6"/>
    <w:rsid w:val="009D0609"/>
    <w:rsid w:val="009D0A13"/>
    <w:rsid w:val="009D0A9F"/>
    <w:rsid w:val="009D157A"/>
    <w:rsid w:val="009D1B66"/>
    <w:rsid w:val="009D24C7"/>
    <w:rsid w:val="009D254C"/>
    <w:rsid w:val="009D3037"/>
    <w:rsid w:val="009D34E2"/>
    <w:rsid w:val="009D3745"/>
    <w:rsid w:val="009D403C"/>
    <w:rsid w:val="009D4247"/>
    <w:rsid w:val="009D43A0"/>
    <w:rsid w:val="009D4DD3"/>
    <w:rsid w:val="009D4ED9"/>
    <w:rsid w:val="009D5B91"/>
    <w:rsid w:val="009D5EF7"/>
    <w:rsid w:val="009D5F68"/>
    <w:rsid w:val="009D6052"/>
    <w:rsid w:val="009D6224"/>
    <w:rsid w:val="009D628F"/>
    <w:rsid w:val="009D7296"/>
    <w:rsid w:val="009D729C"/>
    <w:rsid w:val="009D747C"/>
    <w:rsid w:val="009D7AAC"/>
    <w:rsid w:val="009D7AC2"/>
    <w:rsid w:val="009D7FD8"/>
    <w:rsid w:val="009E0351"/>
    <w:rsid w:val="009E0A9B"/>
    <w:rsid w:val="009E1B29"/>
    <w:rsid w:val="009E1EA9"/>
    <w:rsid w:val="009E206C"/>
    <w:rsid w:val="009E218F"/>
    <w:rsid w:val="009E21EE"/>
    <w:rsid w:val="009E2366"/>
    <w:rsid w:val="009E2EE6"/>
    <w:rsid w:val="009E2FBA"/>
    <w:rsid w:val="009E3283"/>
    <w:rsid w:val="009E347D"/>
    <w:rsid w:val="009E37A9"/>
    <w:rsid w:val="009E3E0C"/>
    <w:rsid w:val="009E3E77"/>
    <w:rsid w:val="009E3FB3"/>
    <w:rsid w:val="009E4814"/>
    <w:rsid w:val="009E4AE7"/>
    <w:rsid w:val="009E4B56"/>
    <w:rsid w:val="009E4BEE"/>
    <w:rsid w:val="009E4BFA"/>
    <w:rsid w:val="009E4D93"/>
    <w:rsid w:val="009E5898"/>
    <w:rsid w:val="009E5952"/>
    <w:rsid w:val="009E59EB"/>
    <w:rsid w:val="009E5C49"/>
    <w:rsid w:val="009E5E5C"/>
    <w:rsid w:val="009E5E75"/>
    <w:rsid w:val="009E6039"/>
    <w:rsid w:val="009E603A"/>
    <w:rsid w:val="009E658D"/>
    <w:rsid w:val="009E6B24"/>
    <w:rsid w:val="009E6F0F"/>
    <w:rsid w:val="009E793D"/>
    <w:rsid w:val="009F02F1"/>
    <w:rsid w:val="009F0D95"/>
    <w:rsid w:val="009F1786"/>
    <w:rsid w:val="009F1B8D"/>
    <w:rsid w:val="009F1BE4"/>
    <w:rsid w:val="009F22F3"/>
    <w:rsid w:val="009F2E26"/>
    <w:rsid w:val="009F2FDF"/>
    <w:rsid w:val="009F35D1"/>
    <w:rsid w:val="009F3744"/>
    <w:rsid w:val="009F382D"/>
    <w:rsid w:val="009F40D0"/>
    <w:rsid w:val="009F40FA"/>
    <w:rsid w:val="009F42FB"/>
    <w:rsid w:val="009F4B64"/>
    <w:rsid w:val="009F5046"/>
    <w:rsid w:val="009F538E"/>
    <w:rsid w:val="009F590B"/>
    <w:rsid w:val="009F5FEA"/>
    <w:rsid w:val="009F61E6"/>
    <w:rsid w:val="009F626D"/>
    <w:rsid w:val="009F658C"/>
    <w:rsid w:val="009F686C"/>
    <w:rsid w:val="009F690F"/>
    <w:rsid w:val="009F6E5C"/>
    <w:rsid w:val="00A00397"/>
    <w:rsid w:val="00A00760"/>
    <w:rsid w:val="00A00BA7"/>
    <w:rsid w:val="00A01060"/>
    <w:rsid w:val="00A01162"/>
    <w:rsid w:val="00A01506"/>
    <w:rsid w:val="00A018C0"/>
    <w:rsid w:val="00A0265F"/>
    <w:rsid w:val="00A026E7"/>
    <w:rsid w:val="00A02A8C"/>
    <w:rsid w:val="00A02E51"/>
    <w:rsid w:val="00A0532E"/>
    <w:rsid w:val="00A05DA4"/>
    <w:rsid w:val="00A05F1D"/>
    <w:rsid w:val="00A05F41"/>
    <w:rsid w:val="00A0616E"/>
    <w:rsid w:val="00A064F6"/>
    <w:rsid w:val="00A06A02"/>
    <w:rsid w:val="00A06AD8"/>
    <w:rsid w:val="00A06F69"/>
    <w:rsid w:val="00A07857"/>
    <w:rsid w:val="00A07AEB"/>
    <w:rsid w:val="00A07C12"/>
    <w:rsid w:val="00A10159"/>
    <w:rsid w:val="00A1085E"/>
    <w:rsid w:val="00A10DB3"/>
    <w:rsid w:val="00A11110"/>
    <w:rsid w:val="00A1124B"/>
    <w:rsid w:val="00A1290E"/>
    <w:rsid w:val="00A1297A"/>
    <w:rsid w:val="00A129BC"/>
    <w:rsid w:val="00A12A9A"/>
    <w:rsid w:val="00A12F38"/>
    <w:rsid w:val="00A13C75"/>
    <w:rsid w:val="00A14944"/>
    <w:rsid w:val="00A15024"/>
    <w:rsid w:val="00A157DD"/>
    <w:rsid w:val="00A158A1"/>
    <w:rsid w:val="00A168A0"/>
    <w:rsid w:val="00A168F1"/>
    <w:rsid w:val="00A169A9"/>
    <w:rsid w:val="00A175A5"/>
    <w:rsid w:val="00A178CE"/>
    <w:rsid w:val="00A17934"/>
    <w:rsid w:val="00A2069A"/>
    <w:rsid w:val="00A20B5B"/>
    <w:rsid w:val="00A21DA4"/>
    <w:rsid w:val="00A21DE4"/>
    <w:rsid w:val="00A220C7"/>
    <w:rsid w:val="00A231C8"/>
    <w:rsid w:val="00A2356B"/>
    <w:rsid w:val="00A2389B"/>
    <w:rsid w:val="00A23EF4"/>
    <w:rsid w:val="00A244D6"/>
    <w:rsid w:val="00A24B00"/>
    <w:rsid w:val="00A24DD1"/>
    <w:rsid w:val="00A25316"/>
    <w:rsid w:val="00A2601A"/>
    <w:rsid w:val="00A27110"/>
    <w:rsid w:val="00A2717D"/>
    <w:rsid w:val="00A27994"/>
    <w:rsid w:val="00A304B2"/>
    <w:rsid w:val="00A30EF2"/>
    <w:rsid w:val="00A31020"/>
    <w:rsid w:val="00A31087"/>
    <w:rsid w:val="00A310B0"/>
    <w:rsid w:val="00A31952"/>
    <w:rsid w:val="00A31EDA"/>
    <w:rsid w:val="00A3225F"/>
    <w:rsid w:val="00A33719"/>
    <w:rsid w:val="00A33E51"/>
    <w:rsid w:val="00A33EB5"/>
    <w:rsid w:val="00A34109"/>
    <w:rsid w:val="00A358B8"/>
    <w:rsid w:val="00A3601A"/>
    <w:rsid w:val="00A36232"/>
    <w:rsid w:val="00A3640B"/>
    <w:rsid w:val="00A366C7"/>
    <w:rsid w:val="00A369C2"/>
    <w:rsid w:val="00A36B1B"/>
    <w:rsid w:val="00A373D2"/>
    <w:rsid w:val="00A40371"/>
    <w:rsid w:val="00A406B7"/>
    <w:rsid w:val="00A406BF"/>
    <w:rsid w:val="00A41001"/>
    <w:rsid w:val="00A41156"/>
    <w:rsid w:val="00A417FF"/>
    <w:rsid w:val="00A41803"/>
    <w:rsid w:val="00A41AA5"/>
    <w:rsid w:val="00A42049"/>
    <w:rsid w:val="00A430B5"/>
    <w:rsid w:val="00A43305"/>
    <w:rsid w:val="00A4367B"/>
    <w:rsid w:val="00A43F5C"/>
    <w:rsid w:val="00A44633"/>
    <w:rsid w:val="00A44C01"/>
    <w:rsid w:val="00A459D0"/>
    <w:rsid w:val="00A46684"/>
    <w:rsid w:val="00A46DA4"/>
    <w:rsid w:val="00A46E01"/>
    <w:rsid w:val="00A473D1"/>
    <w:rsid w:val="00A477C7"/>
    <w:rsid w:val="00A47939"/>
    <w:rsid w:val="00A47E1D"/>
    <w:rsid w:val="00A47EE8"/>
    <w:rsid w:val="00A50335"/>
    <w:rsid w:val="00A505BD"/>
    <w:rsid w:val="00A51BCC"/>
    <w:rsid w:val="00A51BEC"/>
    <w:rsid w:val="00A5220C"/>
    <w:rsid w:val="00A522A2"/>
    <w:rsid w:val="00A5327C"/>
    <w:rsid w:val="00A5477F"/>
    <w:rsid w:val="00A54B25"/>
    <w:rsid w:val="00A54B88"/>
    <w:rsid w:val="00A54C1E"/>
    <w:rsid w:val="00A54F9D"/>
    <w:rsid w:val="00A553D2"/>
    <w:rsid w:val="00A5592F"/>
    <w:rsid w:val="00A571A5"/>
    <w:rsid w:val="00A60097"/>
    <w:rsid w:val="00A6009C"/>
    <w:rsid w:val="00A61012"/>
    <w:rsid w:val="00A61103"/>
    <w:rsid w:val="00A613DA"/>
    <w:rsid w:val="00A61413"/>
    <w:rsid w:val="00A61C42"/>
    <w:rsid w:val="00A623B6"/>
    <w:rsid w:val="00A6270B"/>
    <w:rsid w:val="00A62B08"/>
    <w:rsid w:val="00A62F79"/>
    <w:rsid w:val="00A644AA"/>
    <w:rsid w:val="00A64E81"/>
    <w:rsid w:val="00A65F1F"/>
    <w:rsid w:val="00A65F83"/>
    <w:rsid w:val="00A66B86"/>
    <w:rsid w:val="00A66E18"/>
    <w:rsid w:val="00A7063E"/>
    <w:rsid w:val="00A709EB"/>
    <w:rsid w:val="00A71E58"/>
    <w:rsid w:val="00A722DA"/>
    <w:rsid w:val="00A72983"/>
    <w:rsid w:val="00A72F5D"/>
    <w:rsid w:val="00A72FD6"/>
    <w:rsid w:val="00A73DBE"/>
    <w:rsid w:val="00A74389"/>
    <w:rsid w:val="00A74789"/>
    <w:rsid w:val="00A74C92"/>
    <w:rsid w:val="00A74CE7"/>
    <w:rsid w:val="00A74D8C"/>
    <w:rsid w:val="00A75200"/>
    <w:rsid w:val="00A7528A"/>
    <w:rsid w:val="00A7696E"/>
    <w:rsid w:val="00A76C95"/>
    <w:rsid w:val="00A76D43"/>
    <w:rsid w:val="00A77298"/>
    <w:rsid w:val="00A77A29"/>
    <w:rsid w:val="00A8008F"/>
    <w:rsid w:val="00A80521"/>
    <w:rsid w:val="00A8052C"/>
    <w:rsid w:val="00A8083B"/>
    <w:rsid w:val="00A80C26"/>
    <w:rsid w:val="00A80CC3"/>
    <w:rsid w:val="00A80D58"/>
    <w:rsid w:val="00A81FAA"/>
    <w:rsid w:val="00A823DD"/>
    <w:rsid w:val="00A82DF7"/>
    <w:rsid w:val="00A833DB"/>
    <w:rsid w:val="00A833F4"/>
    <w:rsid w:val="00A835B1"/>
    <w:rsid w:val="00A839A5"/>
    <w:rsid w:val="00A85371"/>
    <w:rsid w:val="00A85F38"/>
    <w:rsid w:val="00A86677"/>
    <w:rsid w:val="00A8686B"/>
    <w:rsid w:val="00A86E2B"/>
    <w:rsid w:val="00A86EEE"/>
    <w:rsid w:val="00A874F5"/>
    <w:rsid w:val="00A905AA"/>
    <w:rsid w:val="00A90910"/>
    <w:rsid w:val="00A90DF2"/>
    <w:rsid w:val="00A913C1"/>
    <w:rsid w:val="00A91AB3"/>
    <w:rsid w:val="00A92069"/>
    <w:rsid w:val="00A927B8"/>
    <w:rsid w:val="00A92876"/>
    <w:rsid w:val="00A9321B"/>
    <w:rsid w:val="00A93346"/>
    <w:rsid w:val="00A936BE"/>
    <w:rsid w:val="00A93813"/>
    <w:rsid w:val="00A93BCA"/>
    <w:rsid w:val="00A94340"/>
    <w:rsid w:val="00A945B8"/>
    <w:rsid w:val="00A94C58"/>
    <w:rsid w:val="00A95E8C"/>
    <w:rsid w:val="00A95F87"/>
    <w:rsid w:val="00A96872"/>
    <w:rsid w:val="00A97041"/>
    <w:rsid w:val="00A9708E"/>
    <w:rsid w:val="00A97613"/>
    <w:rsid w:val="00A97A12"/>
    <w:rsid w:val="00A97C2A"/>
    <w:rsid w:val="00AA0185"/>
    <w:rsid w:val="00AA03B8"/>
    <w:rsid w:val="00AA0725"/>
    <w:rsid w:val="00AA0BA0"/>
    <w:rsid w:val="00AA0BBF"/>
    <w:rsid w:val="00AA1C77"/>
    <w:rsid w:val="00AA1E7D"/>
    <w:rsid w:val="00AA1E86"/>
    <w:rsid w:val="00AA2F0B"/>
    <w:rsid w:val="00AA31B5"/>
    <w:rsid w:val="00AA4B3C"/>
    <w:rsid w:val="00AA4EBB"/>
    <w:rsid w:val="00AA5419"/>
    <w:rsid w:val="00AA549B"/>
    <w:rsid w:val="00AA560B"/>
    <w:rsid w:val="00AA5C35"/>
    <w:rsid w:val="00AA6340"/>
    <w:rsid w:val="00AA6AD4"/>
    <w:rsid w:val="00AA785A"/>
    <w:rsid w:val="00AA7B0A"/>
    <w:rsid w:val="00AA7C62"/>
    <w:rsid w:val="00AB030D"/>
    <w:rsid w:val="00AB08C5"/>
    <w:rsid w:val="00AB1269"/>
    <w:rsid w:val="00AB13FE"/>
    <w:rsid w:val="00AB1FA9"/>
    <w:rsid w:val="00AB25EA"/>
    <w:rsid w:val="00AB2AE5"/>
    <w:rsid w:val="00AB2C75"/>
    <w:rsid w:val="00AB2E39"/>
    <w:rsid w:val="00AB2E52"/>
    <w:rsid w:val="00AB331C"/>
    <w:rsid w:val="00AB39BB"/>
    <w:rsid w:val="00AB44C4"/>
    <w:rsid w:val="00AB48EF"/>
    <w:rsid w:val="00AB4B0C"/>
    <w:rsid w:val="00AB4B9D"/>
    <w:rsid w:val="00AB51AC"/>
    <w:rsid w:val="00AB51CF"/>
    <w:rsid w:val="00AB56A1"/>
    <w:rsid w:val="00AB5D56"/>
    <w:rsid w:val="00AB627C"/>
    <w:rsid w:val="00AB6431"/>
    <w:rsid w:val="00AB65BE"/>
    <w:rsid w:val="00AB69D5"/>
    <w:rsid w:val="00AB6C49"/>
    <w:rsid w:val="00AC030F"/>
    <w:rsid w:val="00AC0674"/>
    <w:rsid w:val="00AC1787"/>
    <w:rsid w:val="00AC19B8"/>
    <w:rsid w:val="00AC1D59"/>
    <w:rsid w:val="00AC2C98"/>
    <w:rsid w:val="00AC382D"/>
    <w:rsid w:val="00AC3865"/>
    <w:rsid w:val="00AC3898"/>
    <w:rsid w:val="00AC4A99"/>
    <w:rsid w:val="00AC4C8F"/>
    <w:rsid w:val="00AC4CEA"/>
    <w:rsid w:val="00AC543E"/>
    <w:rsid w:val="00AC564A"/>
    <w:rsid w:val="00AC5FB9"/>
    <w:rsid w:val="00AC6A32"/>
    <w:rsid w:val="00AC6A7D"/>
    <w:rsid w:val="00AC6E5A"/>
    <w:rsid w:val="00AC738D"/>
    <w:rsid w:val="00AC76ED"/>
    <w:rsid w:val="00AC7806"/>
    <w:rsid w:val="00AD036B"/>
    <w:rsid w:val="00AD0A02"/>
    <w:rsid w:val="00AD0B32"/>
    <w:rsid w:val="00AD10B0"/>
    <w:rsid w:val="00AD1240"/>
    <w:rsid w:val="00AD14FA"/>
    <w:rsid w:val="00AD1DA4"/>
    <w:rsid w:val="00AD278A"/>
    <w:rsid w:val="00AD3021"/>
    <w:rsid w:val="00AD36BB"/>
    <w:rsid w:val="00AD3F10"/>
    <w:rsid w:val="00AD49BB"/>
    <w:rsid w:val="00AD4F66"/>
    <w:rsid w:val="00AD514C"/>
    <w:rsid w:val="00AD560B"/>
    <w:rsid w:val="00AD569E"/>
    <w:rsid w:val="00AD5C10"/>
    <w:rsid w:val="00AD63EC"/>
    <w:rsid w:val="00AD6702"/>
    <w:rsid w:val="00AD671F"/>
    <w:rsid w:val="00AD6AE3"/>
    <w:rsid w:val="00AD6E96"/>
    <w:rsid w:val="00AD6F64"/>
    <w:rsid w:val="00AD7631"/>
    <w:rsid w:val="00AD7D8B"/>
    <w:rsid w:val="00AE08AD"/>
    <w:rsid w:val="00AE09FC"/>
    <w:rsid w:val="00AE0CA1"/>
    <w:rsid w:val="00AE0E3B"/>
    <w:rsid w:val="00AE152B"/>
    <w:rsid w:val="00AE1936"/>
    <w:rsid w:val="00AE22CC"/>
    <w:rsid w:val="00AE26B6"/>
    <w:rsid w:val="00AE2C16"/>
    <w:rsid w:val="00AE2CCC"/>
    <w:rsid w:val="00AE306A"/>
    <w:rsid w:val="00AE3359"/>
    <w:rsid w:val="00AE354E"/>
    <w:rsid w:val="00AE37D1"/>
    <w:rsid w:val="00AE3B83"/>
    <w:rsid w:val="00AE3FB7"/>
    <w:rsid w:val="00AE4600"/>
    <w:rsid w:val="00AE4713"/>
    <w:rsid w:val="00AE4A8C"/>
    <w:rsid w:val="00AE4C11"/>
    <w:rsid w:val="00AE4C2D"/>
    <w:rsid w:val="00AE4F15"/>
    <w:rsid w:val="00AE5429"/>
    <w:rsid w:val="00AE5B7C"/>
    <w:rsid w:val="00AE5C82"/>
    <w:rsid w:val="00AE641E"/>
    <w:rsid w:val="00AE67A0"/>
    <w:rsid w:val="00AE700A"/>
    <w:rsid w:val="00AE708C"/>
    <w:rsid w:val="00AE719B"/>
    <w:rsid w:val="00AF026D"/>
    <w:rsid w:val="00AF06A9"/>
    <w:rsid w:val="00AF0B17"/>
    <w:rsid w:val="00AF0D57"/>
    <w:rsid w:val="00AF1318"/>
    <w:rsid w:val="00AF18D3"/>
    <w:rsid w:val="00AF1D4E"/>
    <w:rsid w:val="00AF208C"/>
    <w:rsid w:val="00AF2145"/>
    <w:rsid w:val="00AF21F8"/>
    <w:rsid w:val="00AF2BCD"/>
    <w:rsid w:val="00AF2C7B"/>
    <w:rsid w:val="00AF2CF1"/>
    <w:rsid w:val="00AF34C7"/>
    <w:rsid w:val="00AF3953"/>
    <w:rsid w:val="00AF3E37"/>
    <w:rsid w:val="00AF465A"/>
    <w:rsid w:val="00AF4E10"/>
    <w:rsid w:val="00AF58F3"/>
    <w:rsid w:val="00AF5BB4"/>
    <w:rsid w:val="00AF639D"/>
    <w:rsid w:val="00AF6A38"/>
    <w:rsid w:val="00AF6EDE"/>
    <w:rsid w:val="00AF72DC"/>
    <w:rsid w:val="00AF769A"/>
    <w:rsid w:val="00AF780E"/>
    <w:rsid w:val="00B00285"/>
    <w:rsid w:val="00B0055D"/>
    <w:rsid w:val="00B008C1"/>
    <w:rsid w:val="00B008D4"/>
    <w:rsid w:val="00B00CAE"/>
    <w:rsid w:val="00B0102E"/>
    <w:rsid w:val="00B016BA"/>
    <w:rsid w:val="00B0178A"/>
    <w:rsid w:val="00B017E5"/>
    <w:rsid w:val="00B01BBE"/>
    <w:rsid w:val="00B01D0F"/>
    <w:rsid w:val="00B01EC4"/>
    <w:rsid w:val="00B022F1"/>
    <w:rsid w:val="00B0286C"/>
    <w:rsid w:val="00B02885"/>
    <w:rsid w:val="00B0379A"/>
    <w:rsid w:val="00B03BCF"/>
    <w:rsid w:val="00B043C0"/>
    <w:rsid w:val="00B04970"/>
    <w:rsid w:val="00B04D27"/>
    <w:rsid w:val="00B0527C"/>
    <w:rsid w:val="00B058CD"/>
    <w:rsid w:val="00B05ECD"/>
    <w:rsid w:val="00B06234"/>
    <w:rsid w:val="00B06367"/>
    <w:rsid w:val="00B06516"/>
    <w:rsid w:val="00B065F1"/>
    <w:rsid w:val="00B06885"/>
    <w:rsid w:val="00B06DD1"/>
    <w:rsid w:val="00B06F3C"/>
    <w:rsid w:val="00B078EF"/>
    <w:rsid w:val="00B079F0"/>
    <w:rsid w:val="00B07E75"/>
    <w:rsid w:val="00B10144"/>
    <w:rsid w:val="00B10344"/>
    <w:rsid w:val="00B11299"/>
    <w:rsid w:val="00B119BC"/>
    <w:rsid w:val="00B11A27"/>
    <w:rsid w:val="00B11CDA"/>
    <w:rsid w:val="00B12C0B"/>
    <w:rsid w:val="00B12FFD"/>
    <w:rsid w:val="00B1333E"/>
    <w:rsid w:val="00B134E1"/>
    <w:rsid w:val="00B135B1"/>
    <w:rsid w:val="00B14D91"/>
    <w:rsid w:val="00B14DD1"/>
    <w:rsid w:val="00B14E4A"/>
    <w:rsid w:val="00B15057"/>
    <w:rsid w:val="00B15422"/>
    <w:rsid w:val="00B15E8C"/>
    <w:rsid w:val="00B15F67"/>
    <w:rsid w:val="00B16187"/>
    <w:rsid w:val="00B16266"/>
    <w:rsid w:val="00B16396"/>
    <w:rsid w:val="00B1678A"/>
    <w:rsid w:val="00B167C3"/>
    <w:rsid w:val="00B16AF8"/>
    <w:rsid w:val="00B17892"/>
    <w:rsid w:val="00B17A69"/>
    <w:rsid w:val="00B17C10"/>
    <w:rsid w:val="00B20323"/>
    <w:rsid w:val="00B2045A"/>
    <w:rsid w:val="00B20F37"/>
    <w:rsid w:val="00B216A7"/>
    <w:rsid w:val="00B218CA"/>
    <w:rsid w:val="00B227A7"/>
    <w:rsid w:val="00B22BAB"/>
    <w:rsid w:val="00B23717"/>
    <w:rsid w:val="00B23BBF"/>
    <w:rsid w:val="00B2402F"/>
    <w:rsid w:val="00B2517B"/>
    <w:rsid w:val="00B251A5"/>
    <w:rsid w:val="00B25C07"/>
    <w:rsid w:val="00B25E01"/>
    <w:rsid w:val="00B26235"/>
    <w:rsid w:val="00B2630B"/>
    <w:rsid w:val="00B26596"/>
    <w:rsid w:val="00B267CF"/>
    <w:rsid w:val="00B2687E"/>
    <w:rsid w:val="00B26BB0"/>
    <w:rsid w:val="00B271D6"/>
    <w:rsid w:val="00B30181"/>
    <w:rsid w:val="00B303DC"/>
    <w:rsid w:val="00B30635"/>
    <w:rsid w:val="00B30883"/>
    <w:rsid w:val="00B30AEC"/>
    <w:rsid w:val="00B30C85"/>
    <w:rsid w:val="00B30C99"/>
    <w:rsid w:val="00B31211"/>
    <w:rsid w:val="00B31E6D"/>
    <w:rsid w:val="00B3263A"/>
    <w:rsid w:val="00B33BCD"/>
    <w:rsid w:val="00B34067"/>
    <w:rsid w:val="00B34507"/>
    <w:rsid w:val="00B34803"/>
    <w:rsid w:val="00B34AC9"/>
    <w:rsid w:val="00B34B6F"/>
    <w:rsid w:val="00B34DC4"/>
    <w:rsid w:val="00B34E88"/>
    <w:rsid w:val="00B358E9"/>
    <w:rsid w:val="00B35E38"/>
    <w:rsid w:val="00B35E9F"/>
    <w:rsid w:val="00B36557"/>
    <w:rsid w:val="00B368A1"/>
    <w:rsid w:val="00B36C25"/>
    <w:rsid w:val="00B37B24"/>
    <w:rsid w:val="00B401B4"/>
    <w:rsid w:val="00B40CF0"/>
    <w:rsid w:val="00B40F66"/>
    <w:rsid w:val="00B419D9"/>
    <w:rsid w:val="00B41A8E"/>
    <w:rsid w:val="00B41B36"/>
    <w:rsid w:val="00B42022"/>
    <w:rsid w:val="00B42413"/>
    <w:rsid w:val="00B42AF5"/>
    <w:rsid w:val="00B42F35"/>
    <w:rsid w:val="00B42FA5"/>
    <w:rsid w:val="00B4431A"/>
    <w:rsid w:val="00B44C43"/>
    <w:rsid w:val="00B44D86"/>
    <w:rsid w:val="00B4577F"/>
    <w:rsid w:val="00B46404"/>
    <w:rsid w:val="00B464DA"/>
    <w:rsid w:val="00B47161"/>
    <w:rsid w:val="00B47293"/>
    <w:rsid w:val="00B4741E"/>
    <w:rsid w:val="00B479BC"/>
    <w:rsid w:val="00B47F1C"/>
    <w:rsid w:val="00B50660"/>
    <w:rsid w:val="00B50D58"/>
    <w:rsid w:val="00B50DF8"/>
    <w:rsid w:val="00B51DF0"/>
    <w:rsid w:val="00B5242C"/>
    <w:rsid w:val="00B5275C"/>
    <w:rsid w:val="00B529C9"/>
    <w:rsid w:val="00B52B98"/>
    <w:rsid w:val="00B53AC3"/>
    <w:rsid w:val="00B53BF0"/>
    <w:rsid w:val="00B5512B"/>
    <w:rsid w:val="00B55392"/>
    <w:rsid w:val="00B556F2"/>
    <w:rsid w:val="00B565FA"/>
    <w:rsid w:val="00B572C8"/>
    <w:rsid w:val="00B57647"/>
    <w:rsid w:val="00B57B49"/>
    <w:rsid w:val="00B57B7F"/>
    <w:rsid w:val="00B57C08"/>
    <w:rsid w:val="00B57C9D"/>
    <w:rsid w:val="00B604C5"/>
    <w:rsid w:val="00B6058E"/>
    <w:rsid w:val="00B60933"/>
    <w:rsid w:val="00B609FA"/>
    <w:rsid w:val="00B60A09"/>
    <w:rsid w:val="00B60C90"/>
    <w:rsid w:val="00B619DA"/>
    <w:rsid w:val="00B61F57"/>
    <w:rsid w:val="00B62338"/>
    <w:rsid w:val="00B623EA"/>
    <w:rsid w:val="00B6358F"/>
    <w:rsid w:val="00B63A08"/>
    <w:rsid w:val="00B63F11"/>
    <w:rsid w:val="00B6453D"/>
    <w:rsid w:val="00B65F30"/>
    <w:rsid w:val="00B6775F"/>
    <w:rsid w:val="00B67884"/>
    <w:rsid w:val="00B67A17"/>
    <w:rsid w:val="00B67AD0"/>
    <w:rsid w:val="00B70481"/>
    <w:rsid w:val="00B713BD"/>
    <w:rsid w:val="00B713DF"/>
    <w:rsid w:val="00B718B9"/>
    <w:rsid w:val="00B71919"/>
    <w:rsid w:val="00B719A0"/>
    <w:rsid w:val="00B71B59"/>
    <w:rsid w:val="00B7200C"/>
    <w:rsid w:val="00B720D1"/>
    <w:rsid w:val="00B72E1B"/>
    <w:rsid w:val="00B73790"/>
    <w:rsid w:val="00B74518"/>
    <w:rsid w:val="00B746AD"/>
    <w:rsid w:val="00B74822"/>
    <w:rsid w:val="00B749AB"/>
    <w:rsid w:val="00B749B2"/>
    <w:rsid w:val="00B759AE"/>
    <w:rsid w:val="00B75E6B"/>
    <w:rsid w:val="00B767D0"/>
    <w:rsid w:val="00B767D6"/>
    <w:rsid w:val="00B76E54"/>
    <w:rsid w:val="00B773B9"/>
    <w:rsid w:val="00B7786C"/>
    <w:rsid w:val="00B77B80"/>
    <w:rsid w:val="00B801C2"/>
    <w:rsid w:val="00B80451"/>
    <w:rsid w:val="00B809B4"/>
    <w:rsid w:val="00B820C1"/>
    <w:rsid w:val="00B82460"/>
    <w:rsid w:val="00B8301C"/>
    <w:rsid w:val="00B837CD"/>
    <w:rsid w:val="00B83AE5"/>
    <w:rsid w:val="00B83B53"/>
    <w:rsid w:val="00B83BAB"/>
    <w:rsid w:val="00B83CB0"/>
    <w:rsid w:val="00B8430A"/>
    <w:rsid w:val="00B84487"/>
    <w:rsid w:val="00B844CC"/>
    <w:rsid w:val="00B857E2"/>
    <w:rsid w:val="00B85816"/>
    <w:rsid w:val="00B85821"/>
    <w:rsid w:val="00B85B59"/>
    <w:rsid w:val="00B86331"/>
    <w:rsid w:val="00B875DC"/>
    <w:rsid w:val="00B9161C"/>
    <w:rsid w:val="00B9190A"/>
    <w:rsid w:val="00B91EE0"/>
    <w:rsid w:val="00B9284F"/>
    <w:rsid w:val="00B92A0D"/>
    <w:rsid w:val="00B92C5D"/>
    <w:rsid w:val="00B92CCE"/>
    <w:rsid w:val="00B93593"/>
    <w:rsid w:val="00B940A3"/>
    <w:rsid w:val="00B941D6"/>
    <w:rsid w:val="00B942DB"/>
    <w:rsid w:val="00B94633"/>
    <w:rsid w:val="00B947BA"/>
    <w:rsid w:val="00B94C7B"/>
    <w:rsid w:val="00B9562C"/>
    <w:rsid w:val="00B9580B"/>
    <w:rsid w:val="00B95A87"/>
    <w:rsid w:val="00B95CEF"/>
    <w:rsid w:val="00B95D03"/>
    <w:rsid w:val="00B95FFC"/>
    <w:rsid w:val="00B96954"/>
    <w:rsid w:val="00B96C1B"/>
    <w:rsid w:val="00B97AE4"/>
    <w:rsid w:val="00BA0004"/>
    <w:rsid w:val="00BA029B"/>
    <w:rsid w:val="00BA07B4"/>
    <w:rsid w:val="00BA0B3C"/>
    <w:rsid w:val="00BA0C81"/>
    <w:rsid w:val="00BA143B"/>
    <w:rsid w:val="00BA1654"/>
    <w:rsid w:val="00BA24AE"/>
    <w:rsid w:val="00BA2C21"/>
    <w:rsid w:val="00BA387C"/>
    <w:rsid w:val="00BA3B25"/>
    <w:rsid w:val="00BA3B4D"/>
    <w:rsid w:val="00BA408B"/>
    <w:rsid w:val="00BA48C7"/>
    <w:rsid w:val="00BA4DDC"/>
    <w:rsid w:val="00BA4F4D"/>
    <w:rsid w:val="00BA5069"/>
    <w:rsid w:val="00BA54AD"/>
    <w:rsid w:val="00BA57E9"/>
    <w:rsid w:val="00BA5F9B"/>
    <w:rsid w:val="00BA60C5"/>
    <w:rsid w:val="00BA6425"/>
    <w:rsid w:val="00BA6615"/>
    <w:rsid w:val="00BA66C1"/>
    <w:rsid w:val="00BA6BD4"/>
    <w:rsid w:val="00BA6E43"/>
    <w:rsid w:val="00BA7619"/>
    <w:rsid w:val="00BA7903"/>
    <w:rsid w:val="00BB0A80"/>
    <w:rsid w:val="00BB0EC2"/>
    <w:rsid w:val="00BB0F89"/>
    <w:rsid w:val="00BB124B"/>
    <w:rsid w:val="00BB1350"/>
    <w:rsid w:val="00BB20AC"/>
    <w:rsid w:val="00BB28D3"/>
    <w:rsid w:val="00BB2982"/>
    <w:rsid w:val="00BB2A57"/>
    <w:rsid w:val="00BB375A"/>
    <w:rsid w:val="00BB377B"/>
    <w:rsid w:val="00BB379A"/>
    <w:rsid w:val="00BB3832"/>
    <w:rsid w:val="00BB3F26"/>
    <w:rsid w:val="00BB40F3"/>
    <w:rsid w:val="00BB4984"/>
    <w:rsid w:val="00BB4CC0"/>
    <w:rsid w:val="00BB4E01"/>
    <w:rsid w:val="00BB5B02"/>
    <w:rsid w:val="00BB66DA"/>
    <w:rsid w:val="00BB6DED"/>
    <w:rsid w:val="00BB7ACE"/>
    <w:rsid w:val="00BB7B68"/>
    <w:rsid w:val="00BC0A71"/>
    <w:rsid w:val="00BC12D9"/>
    <w:rsid w:val="00BC1EF2"/>
    <w:rsid w:val="00BC2062"/>
    <w:rsid w:val="00BC21FE"/>
    <w:rsid w:val="00BC248A"/>
    <w:rsid w:val="00BC2808"/>
    <w:rsid w:val="00BC2C90"/>
    <w:rsid w:val="00BC3846"/>
    <w:rsid w:val="00BC394B"/>
    <w:rsid w:val="00BC3CA4"/>
    <w:rsid w:val="00BC40C0"/>
    <w:rsid w:val="00BC417B"/>
    <w:rsid w:val="00BC434E"/>
    <w:rsid w:val="00BC4A0F"/>
    <w:rsid w:val="00BC4C74"/>
    <w:rsid w:val="00BC50A9"/>
    <w:rsid w:val="00BC5455"/>
    <w:rsid w:val="00BC5628"/>
    <w:rsid w:val="00BC68DA"/>
    <w:rsid w:val="00BC76E0"/>
    <w:rsid w:val="00BC7C69"/>
    <w:rsid w:val="00BC7D3A"/>
    <w:rsid w:val="00BD009C"/>
    <w:rsid w:val="00BD0F9F"/>
    <w:rsid w:val="00BD1BAE"/>
    <w:rsid w:val="00BD1BBE"/>
    <w:rsid w:val="00BD306D"/>
    <w:rsid w:val="00BD320C"/>
    <w:rsid w:val="00BD3675"/>
    <w:rsid w:val="00BD3A7F"/>
    <w:rsid w:val="00BD3C03"/>
    <w:rsid w:val="00BD3C13"/>
    <w:rsid w:val="00BD442C"/>
    <w:rsid w:val="00BD4838"/>
    <w:rsid w:val="00BD5306"/>
    <w:rsid w:val="00BD55AD"/>
    <w:rsid w:val="00BD6252"/>
    <w:rsid w:val="00BD6BF2"/>
    <w:rsid w:val="00BD76BF"/>
    <w:rsid w:val="00BD76D7"/>
    <w:rsid w:val="00BD781C"/>
    <w:rsid w:val="00BE000C"/>
    <w:rsid w:val="00BE0517"/>
    <w:rsid w:val="00BE0960"/>
    <w:rsid w:val="00BE0A62"/>
    <w:rsid w:val="00BE0D2B"/>
    <w:rsid w:val="00BE0F5E"/>
    <w:rsid w:val="00BE1DE3"/>
    <w:rsid w:val="00BE209C"/>
    <w:rsid w:val="00BE20F7"/>
    <w:rsid w:val="00BE2132"/>
    <w:rsid w:val="00BE304E"/>
    <w:rsid w:val="00BE3178"/>
    <w:rsid w:val="00BE32FA"/>
    <w:rsid w:val="00BE3809"/>
    <w:rsid w:val="00BE416A"/>
    <w:rsid w:val="00BE4307"/>
    <w:rsid w:val="00BE46A4"/>
    <w:rsid w:val="00BE5425"/>
    <w:rsid w:val="00BE67BC"/>
    <w:rsid w:val="00BE6FB2"/>
    <w:rsid w:val="00BE7157"/>
    <w:rsid w:val="00BE736B"/>
    <w:rsid w:val="00BE768F"/>
    <w:rsid w:val="00BE7B93"/>
    <w:rsid w:val="00BF030E"/>
    <w:rsid w:val="00BF1267"/>
    <w:rsid w:val="00BF151E"/>
    <w:rsid w:val="00BF20D8"/>
    <w:rsid w:val="00BF2328"/>
    <w:rsid w:val="00BF2956"/>
    <w:rsid w:val="00BF2B5D"/>
    <w:rsid w:val="00BF2C7B"/>
    <w:rsid w:val="00BF3376"/>
    <w:rsid w:val="00BF39C0"/>
    <w:rsid w:val="00BF3A2F"/>
    <w:rsid w:val="00BF414E"/>
    <w:rsid w:val="00BF41E6"/>
    <w:rsid w:val="00BF42CD"/>
    <w:rsid w:val="00BF4E14"/>
    <w:rsid w:val="00BF57A9"/>
    <w:rsid w:val="00BF5B98"/>
    <w:rsid w:val="00BF608A"/>
    <w:rsid w:val="00BF636D"/>
    <w:rsid w:val="00BF6432"/>
    <w:rsid w:val="00BF6B5A"/>
    <w:rsid w:val="00BF6E56"/>
    <w:rsid w:val="00BF6F2B"/>
    <w:rsid w:val="00BF7302"/>
    <w:rsid w:val="00C0018E"/>
    <w:rsid w:val="00C005C0"/>
    <w:rsid w:val="00C008F8"/>
    <w:rsid w:val="00C00DFB"/>
    <w:rsid w:val="00C00E97"/>
    <w:rsid w:val="00C019AF"/>
    <w:rsid w:val="00C02327"/>
    <w:rsid w:val="00C04444"/>
    <w:rsid w:val="00C0518C"/>
    <w:rsid w:val="00C06389"/>
    <w:rsid w:val="00C06E33"/>
    <w:rsid w:val="00C07093"/>
    <w:rsid w:val="00C071E8"/>
    <w:rsid w:val="00C07FD0"/>
    <w:rsid w:val="00C10552"/>
    <w:rsid w:val="00C1055D"/>
    <w:rsid w:val="00C1057A"/>
    <w:rsid w:val="00C10C48"/>
    <w:rsid w:val="00C11933"/>
    <w:rsid w:val="00C123F6"/>
    <w:rsid w:val="00C124CA"/>
    <w:rsid w:val="00C12EB2"/>
    <w:rsid w:val="00C132A2"/>
    <w:rsid w:val="00C13599"/>
    <w:rsid w:val="00C137C3"/>
    <w:rsid w:val="00C139BE"/>
    <w:rsid w:val="00C143E3"/>
    <w:rsid w:val="00C14B41"/>
    <w:rsid w:val="00C1503E"/>
    <w:rsid w:val="00C15A80"/>
    <w:rsid w:val="00C162EB"/>
    <w:rsid w:val="00C165F7"/>
    <w:rsid w:val="00C166BC"/>
    <w:rsid w:val="00C1674A"/>
    <w:rsid w:val="00C16A62"/>
    <w:rsid w:val="00C16A64"/>
    <w:rsid w:val="00C16F38"/>
    <w:rsid w:val="00C17439"/>
    <w:rsid w:val="00C20504"/>
    <w:rsid w:val="00C20AB5"/>
    <w:rsid w:val="00C20D3E"/>
    <w:rsid w:val="00C20F03"/>
    <w:rsid w:val="00C21335"/>
    <w:rsid w:val="00C21610"/>
    <w:rsid w:val="00C21630"/>
    <w:rsid w:val="00C216B3"/>
    <w:rsid w:val="00C21A71"/>
    <w:rsid w:val="00C21FD2"/>
    <w:rsid w:val="00C2200E"/>
    <w:rsid w:val="00C2206E"/>
    <w:rsid w:val="00C22120"/>
    <w:rsid w:val="00C229C6"/>
    <w:rsid w:val="00C22D49"/>
    <w:rsid w:val="00C22DC0"/>
    <w:rsid w:val="00C22F2C"/>
    <w:rsid w:val="00C23B21"/>
    <w:rsid w:val="00C23EDA"/>
    <w:rsid w:val="00C2415F"/>
    <w:rsid w:val="00C24C61"/>
    <w:rsid w:val="00C258AD"/>
    <w:rsid w:val="00C25AFA"/>
    <w:rsid w:val="00C25D2E"/>
    <w:rsid w:val="00C26075"/>
    <w:rsid w:val="00C26E6B"/>
    <w:rsid w:val="00C27096"/>
    <w:rsid w:val="00C27B5A"/>
    <w:rsid w:val="00C27E6A"/>
    <w:rsid w:val="00C30F03"/>
    <w:rsid w:val="00C3112D"/>
    <w:rsid w:val="00C3170A"/>
    <w:rsid w:val="00C31AB0"/>
    <w:rsid w:val="00C31E58"/>
    <w:rsid w:val="00C31F82"/>
    <w:rsid w:val="00C32290"/>
    <w:rsid w:val="00C323AB"/>
    <w:rsid w:val="00C32440"/>
    <w:rsid w:val="00C32FED"/>
    <w:rsid w:val="00C332A9"/>
    <w:rsid w:val="00C332E4"/>
    <w:rsid w:val="00C33648"/>
    <w:rsid w:val="00C34F1F"/>
    <w:rsid w:val="00C35E3E"/>
    <w:rsid w:val="00C3602C"/>
    <w:rsid w:val="00C36773"/>
    <w:rsid w:val="00C379E9"/>
    <w:rsid w:val="00C37ACB"/>
    <w:rsid w:val="00C400E8"/>
    <w:rsid w:val="00C40707"/>
    <w:rsid w:val="00C407DB"/>
    <w:rsid w:val="00C40D6C"/>
    <w:rsid w:val="00C40FDE"/>
    <w:rsid w:val="00C41330"/>
    <w:rsid w:val="00C41D6F"/>
    <w:rsid w:val="00C42314"/>
    <w:rsid w:val="00C42710"/>
    <w:rsid w:val="00C42E5F"/>
    <w:rsid w:val="00C42E96"/>
    <w:rsid w:val="00C435B8"/>
    <w:rsid w:val="00C43E97"/>
    <w:rsid w:val="00C44947"/>
    <w:rsid w:val="00C45A20"/>
    <w:rsid w:val="00C466C1"/>
    <w:rsid w:val="00C46B41"/>
    <w:rsid w:val="00C47257"/>
    <w:rsid w:val="00C47282"/>
    <w:rsid w:val="00C4787A"/>
    <w:rsid w:val="00C501AE"/>
    <w:rsid w:val="00C50287"/>
    <w:rsid w:val="00C520DD"/>
    <w:rsid w:val="00C521E4"/>
    <w:rsid w:val="00C5291E"/>
    <w:rsid w:val="00C52A34"/>
    <w:rsid w:val="00C53289"/>
    <w:rsid w:val="00C53C63"/>
    <w:rsid w:val="00C53F61"/>
    <w:rsid w:val="00C53F6A"/>
    <w:rsid w:val="00C540A2"/>
    <w:rsid w:val="00C549A5"/>
    <w:rsid w:val="00C55D71"/>
    <w:rsid w:val="00C55F14"/>
    <w:rsid w:val="00C56AF1"/>
    <w:rsid w:val="00C570D2"/>
    <w:rsid w:val="00C572B6"/>
    <w:rsid w:val="00C57D25"/>
    <w:rsid w:val="00C606E7"/>
    <w:rsid w:val="00C62CC0"/>
    <w:rsid w:val="00C63785"/>
    <w:rsid w:val="00C63BC7"/>
    <w:rsid w:val="00C63BEF"/>
    <w:rsid w:val="00C64713"/>
    <w:rsid w:val="00C6513D"/>
    <w:rsid w:val="00C6551A"/>
    <w:rsid w:val="00C65873"/>
    <w:rsid w:val="00C65BC3"/>
    <w:rsid w:val="00C65BD3"/>
    <w:rsid w:val="00C66331"/>
    <w:rsid w:val="00C672B4"/>
    <w:rsid w:val="00C67300"/>
    <w:rsid w:val="00C67514"/>
    <w:rsid w:val="00C67AC4"/>
    <w:rsid w:val="00C67E11"/>
    <w:rsid w:val="00C702E3"/>
    <w:rsid w:val="00C7036E"/>
    <w:rsid w:val="00C70D64"/>
    <w:rsid w:val="00C70FCA"/>
    <w:rsid w:val="00C711A1"/>
    <w:rsid w:val="00C71664"/>
    <w:rsid w:val="00C722F1"/>
    <w:rsid w:val="00C7250C"/>
    <w:rsid w:val="00C72D84"/>
    <w:rsid w:val="00C7358C"/>
    <w:rsid w:val="00C743A0"/>
    <w:rsid w:val="00C749F2"/>
    <w:rsid w:val="00C74A76"/>
    <w:rsid w:val="00C75F67"/>
    <w:rsid w:val="00C76746"/>
    <w:rsid w:val="00C76B16"/>
    <w:rsid w:val="00C76E64"/>
    <w:rsid w:val="00C774AC"/>
    <w:rsid w:val="00C77625"/>
    <w:rsid w:val="00C77EFC"/>
    <w:rsid w:val="00C77F41"/>
    <w:rsid w:val="00C80601"/>
    <w:rsid w:val="00C80A55"/>
    <w:rsid w:val="00C80FAE"/>
    <w:rsid w:val="00C810F5"/>
    <w:rsid w:val="00C810F8"/>
    <w:rsid w:val="00C810FC"/>
    <w:rsid w:val="00C81867"/>
    <w:rsid w:val="00C81873"/>
    <w:rsid w:val="00C81A89"/>
    <w:rsid w:val="00C824CB"/>
    <w:rsid w:val="00C8251A"/>
    <w:rsid w:val="00C8267F"/>
    <w:rsid w:val="00C830E5"/>
    <w:rsid w:val="00C8346F"/>
    <w:rsid w:val="00C83EB5"/>
    <w:rsid w:val="00C8416D"/>
    <w:rsid w:val="00C846CD"/>
    <w:rsid w:val="00C8474D"/>
    <w:rsid w:val="00C84C43"/>
    <w:rsid w:val="00C84F1F"/>
    <w:rsid w:val="00C8589F"/>
    <w:rsid w:val="00C86051"/>
    <w:rsid w:val="00C866F3"/>
    <w:rsid w:val="00C86775"/>
    <w:rsid w:val="00C871A3"/>
    <w:rsid w:val="00C87353"/>
    <w:rsid w:val="00C874B1"/>
    <w:rsid w:val="00C87834"/>
    <w:rsid w:val="00C87A78"/>
    <w:rsid w:val="00C87B61"/>
    <w:rsid w:val="00C87C3B"/>
    <w:rsid w:val="00C87C71"/>
    <w:rsid w:val="00C87E07"/>
    <w:rsid w:val="00C903A7"/>
    <w:rsid w:val="00C90C11"/>
    <w:rsid w:val="00C912A7"/>
    <w:rsid w:val="00C91328"/>
    <w:rsid w:val="00C913D6"/>
    <w:rsid w:val="00C9160D"/>
    <w:rsid w:val="00C91A66"/>
    <w:rsid w:val="00C920BA"/>
    <w:rsid w:val="00C92244"/>
    <w:rsid w:val="00C92A87"/>
    <w:rsid w:val="00C92AB6"/>
    <w:rsid w:val="00C93287"/>
    <w:rsid w:val="00C93612"/>
    <w:rsid w:val="00C93ABF"/>
    <w:rsid w:val="00C93BD0"/>
    <w:rsid w:val="00C93DCC"/>
    <w:rsid w:val="00C9438D"/>
    <w:rsid w:val="00C94707"/>
    <w:rsid w:val="00C948C6"/>
    <w:rsid w:val="00C949F5"/>
    <w:rsid w:val="00C95735"/>
    <w:rsid w:val="00C95814"/>
    <w:rsid w:val="00C962CA"/>
    <w:rsid w:val="00C96339"/>
    <w:rsid w:val="00C96CB4"/>
    <w:rsid w:val="00C97466"/>
    <w:rsid w:val="00C97706"/>
    <w:rsid w:val="00C97797"/>
    <w:rsid w:val="00C97814"/>
    <w:rsid w:val="00C9799B"/>
    <w:rsid w:val="00CA03AB"/>
    <w:rsid w:val="00CA0A8D"/>
    <w:rsid w:val="00CA1AE9"/>
    <w:rsid w:val="00CA2D7A"/>
    <w:rsid w:val="00CA4364"/>
    <w:rsid w:val="00CA5C0C"/>
    <w:rsid w:val="00CA5EA6"/>
    <w:rsid w:val="00CA5EA7"/>
    <w:rsid w:val="00CA6073"/>
    <w:rsid w:val="00CA64E4"/>
    <w:rsid w:val="00CA689A"/>
    <w:rsid w:val="00CA6B0E"/>
    <w:rsid w:val="00CA6E58"/>
    <w:rsid w:val="00CA75ED"/>
    <w:rsid w:val="00CA77EE"/>
    <w:rsid w:val="00CA79FE"/>
    <w:rsid w:val="00CA7EA6"/>
    <w:rsid w:val="00CB0C90"/>
    <w:rsid w:val="00CB0CEB"/>
    <w:rsid w:val="00CB0D93"/>
    <w:rsid w:val="00CB1107"/>
    <w:rsid w:val="00CB16FF"/>
    <w:rsid w:val="00CB224E"/>
    <w:rsid w:val="00CB2483"/>
    <w:rsid w:val="00CB2F52"/>
    <w:rsid w:val="00CB30EF"/>
    <w:rsid w:val="00CB3408"/>
    <w:rsid w:val="00CB38B2"/>
    <w:rsid w:val="00CB3F74"/>
    <w:rsid w:val="00CB427D"/>
    <w:rsid w:val="00CB478A"/>
    <w:rsid w:val="00CB5579"/>
    <w:rsid w:val="00CB5615"/>
    <w:rsid w:val="00CB5897"/>
    <w:rsid w:val="00CB5E61"/>
    <w:rsid w:val="00CB61F2"/>
    <w:rsid w:val="00CB61FB"/>
    <w:rsid w:val="00CB645A"/>
    <w:rsid w:val="00CB6695"/>
    <w:rsid w:val="00CB6F20"/>
    <w:rsid w:val="00CB7F8C"/>
    <w:rsid w:val="00CC04A9"/>
    <w:rsid w:val="00CC05F2"/>
    <w:rsid w:val="00CC0755"/>
    <w:rsid w:val="00CC08C6"/>
    <w:rsid w:val="00CC14B1"/>
    <w:rsid w:val="00CC167C"/>
    <w:rsid w:val="00CC1931"/>
    <w:rsid w:val="00CC1CE1"/>
    <w:rsid w:val="00CC203D"/>
    <w:rsid w:val="00CC29B8"/>
    <w:rsid w:val="00CC2CF5"/>
    <w:rsid w:val="00CC309D"/>
    <w:rsid w:val="00CC44B0"/>
    <w:rsid w:val="00CC4713"/>
    <w:rsid w:val="00CC472B"/>
    <w:rsid w:val="00CC49A9"/>
    <w:rsid w:val="00CC4FA4"/>
    <w:rsid w:val="00CC4FBB"/>
    <w:rsid w:val="00CC5667"/>
    <w:rsid w:val="00CC60D4"/>
    <w:rsid w:val="00CC6F5B"/>
    <w:rsid w:val="00CC7A4E"/>
    <w:rsid w:val="00CC7D89"/>
    <w:rsid w:val="00CD003A"/>
    <w:rsid w:val="00CD0497"/>
    <w:rsid w:val="00CD0606"/>
    <w:rsid w:val="00CD1097"/>
    <w:rsid w:val="00CD2A62"/>
    <w:rsid w:val="00CD3419"/>
    <w:rsid w:val="00CD3644"/>
    <w:rsid w:val="00CD3F67"/>
    <w:rsid w:val="00CD3F87"/>
    <w:rsid w:val="00CD46E3"/>
    <w:rsid w:val="00CD4872"/>
    <w:rsid w:val="00CD4F0E"/>
    <w:rsid w:val="00CD5336"/>
    <w:rsid w:val="00CD54B5"/>
    <w:rsid w:val="00CD55BF"/>
    <w:rsid w:val="00CD5614"/>
    <w:rsid w:val="00CD56FE"/>
    <w:rsid w:val="00CD6782"/>
    <w:rsid w:val="00CD6ABE"/>
    <w:rsid w:val="00CD6B13"/>
    <w:rsid w:val="00CE0891"/>
    <w:rsid w:val="00CE18FF"/>
    <w:rsid w:val="00CE1FBC"/>
    <w:rsid w:val="00CE223E"/>
    <w:rsid w:val="00CE233C"/>
    <w:rsid w:val="00CE27E2"/>
    <w:rsid w:val="00CE2828"/>
    <w:rsid w:val="00CE2839"/>
    <w:rsid w:val="00CE29F4"/>
    <w:rsid w:val="00CE29FD"/>
    <w:rsid w:val="00CE2C61"/>
    <w:rsid w:val="00CE3088"/>
    <w:rsid w:val="00CE38CA"/>
    <w:rsid w:val="00CE38F9"/>
    <w:rsid w:val="00CE3C0B"/>
    <w:rsid w:val="00CE44B8"/>
    <w:rsid w:val="00CE46AC"/>
    <w:rsid w:val="00CE4EA9"/>
    <w:rsid w:val="00CE5211"/>
    <w:rsid w:val="00CE5306"/>
    <w:rsid w:val="00CE5903"/>
    <w:rsid w:val="00CE5B47"/>
    <w:rsid w:val="00CE6ABC"/>
    <w:rsid w:val="00CE6C4E"/>
    <w:rsid w:val="00CE6F60"/>
    <w:rsid w:val="00CE7098"/>
    <w:rsid w:val="00CE7548"/>
    <w:rsid w:val="00CF07EC"/>
    <w:rsid w:val="00CF08E4"/>
    <w:rsid w:val="00CF09C1"/>
    <w:rsid w:val="00CF0A8F"/>
    <w:rsid w:val="00CF1ABE"/>
    <w:rsid w:val="00CF268B"/>
    <w:rsid w:val="00CF2E7F"/>
    <w:rsid w:val="00CF2FFF"/>
    <w:rsid w:val="00CF360F"/>
    <w:rsid w:val="00CF37B5"/>
    <w:rsid w:val="00CF4094"/>
    <w:rsid w:val="00CF40E2"/>
    <w:rsid w:val="00CF4108"/>
    <w:rsid w:val="00CF4395"/>
    <w:rsid w:val="00CF4A9C"/>
    <w:rsid w:val="00CF5054"/>
    <w:rsid w:val="00CF5763"/>
    <w:rsid w:val="00CF5F51"/>
    <w:rsid w:val="00CF696E"/>
    <w:rsid w:val="00CF6A56"/>
    <w:rsid w:val="00CF6FD8"/>
    <w:rsid w:val="00CF7A7C"/>
    <w:rsid w:val="00CF7F04"/>
    <w:rsid w:val="00D007A4"/>
    <w:rsid w:val="00D009E8"/>
    <w:rsid w:val="00D00CD9"/>
    <w:rsid w:val="00D01321"/>
    <w:rsid w:val="00D015BC"/>
    <w:rsid w:val="00D01EBA"/>
    <w:rsid w:val="00D021A9"/>
    <w:rsid w:val="00D0220B"/>
    <w:rsid w:val="00D026FD"/>
    <w:rsid w:val="00D027A9"/>
    <w:rsid w:val="00D03162"/>
    <w:rsid w:val="00D039B1"/>
    <w:rsid w:val="00D03CE6"/>
    <w:rsid w:val="00D03F0D"/>
    <w:rsid w:val="00D040E0"/>
    <w:rsid w:val="00D04EA9"/>
    <w:rsid w:val="00D05217"/>
    <w:rsid w:val="00D05367"/>
    <w:rsid w:val="00D05E32"/>
    <w:rsid w:val="00D06050"/>
    <w:rsid w:val="00D065C2"/>
    <w:rsid w:val="00D0680C"/>
    <w:rsid w:val="00D0687C"/>
    <w:rsid w:val="00D06979"/>
    <w:rsid w:val="00D07021"/>
    <w:rsid w:val="00D072F4"/>
    <w:rsid w:val="00D101CC"/>
    <w:rsid w:val="00D11EDD"/>
    <w:rsid w:val="00D120F3"/>
    <w:rsid w:val="00D1313F"/>
    <w:rsid w:val="00D135C3"/>
    <w:rsid w:val="00D1362C"/>
    <w:rsid w:val="00D138E0"/>
    <w:rsid w:val="00D13AF7"/>
    <w:rsid w:val="00D148FF"/>
    <w:rsid w:val="00D14B42"/>
    <w:rsid w:val="00D14BC9"/>
    <w:rsid w:val="00D151DE"/>
    <w:rsid w:val="00D15554"/>
    <w:rsid w:val="00D15E75"/>
    <w:rsid w:val="00D161A9"/>
    <w:rsid w:val="00D1706A"/>
    <w:rsid w:val="00D1786E"/>
    <w:rsid w:val="00D17D4F"/>
    <w:rsid w:val="00D17DAE"/>
    <w:rsid w:val="00D20877"/>
    <w:rsid w:val="00D20E78"/>
    <w:rsid w:val="00D21965"/>
    <w:rsid w:val="00D21C0E"/>
    <w:rsid w:val="00D223F5"/>
    <w:rsid w:val="00D22421"/>
    <w:rsid w:val="00D22679"/>
    <w:rsid w:val="00D22751"/>
    <w:rsid w:val="00D22F7E"/>
    <w:rsid w:val="00D246FF"/>
    <w:rsid w:val="00D24EBE"/>
    <w:rsid w:val="00D25412"/>
    <w:rsid w:val="00D25F6B"/>
    <w:rsid w:val="00D25F95"/>
    <w:rsid w:val="00D26A16"/>
    <w:rsid w:val="00D27017"/>
    <w:rsid w:val="00D2703F"/>
    <w:rsid w:val="00D2757D"/>
    <w:rsid w:val="00D27C22"/>
    <w:rsid w:val="00D27F0D"/>
    <w:rsid w:val="00D30129"/>
    <w:rsid w:val="00D306EC"/>
    <w:rsid w:val="00D30BFB"/>
    <w:rsid w:val="00D30F27"/>
    <w:rsid w:val="00D314AB"/>
    <w:rsid w:val="00D3162E"/>
    <w:rsid w:val="00D31E56"/>
    <w:rsid w:val="00D328D7"/>
    <w:rsid w:val="00D348E9"/>
    <w:rsid w:val="00D34C88"/>
    <w:rsid w:val="00D35320"/>
    <w:rsid w:val="00D35324"/>
    <w:rsid w:val="00D356AE"/>
    <w:rsid w:val="00D3575B"/>
    <w:rsid w:val="00D35F36"/>
    <w:rsid w:val="00D36017"/>
    <w:rsid w:val="00D3615A"/>
    <w:rsid w:val="00D361E0"/>
    <w:rsid w:val="00D36609"/>
    <w:rsid w:val="00D36CF7"/>
    <w:rsid w:val="00D370C8"/>
    <w:rsid w:val="00D37235"/>
    <w:rsid w:val="00D374FD"/>
    <w:rsid w:val="00D37E88"/>
    <w:rsid w:val="00D37F18"/>
    <w:rsid w:val="00D404CE"/>
    <w:rsid w:val="00D404E6"/>
    <w:rsid w:val="00D4097C"/>
    <w:rsid w:val="00D40E58"/>
    <w:rsid w:val="00D41536"/>
    <w:rsid w:val="00D41803"/>
    <w:rsid w:val="00D4197E"/>
    <w:rsid w:val="00D41BE0"/>
    <w:rsid w:val="00D424FC"/>
    <w:rsid w:val="00D43279"/>
    <w:rsid w:val="00D440DA"/>
    <w:rsid w:val="00D441A2"/>
    <w:rsid w:val="00D45762"/>
    <w:rsid w:val="00D459D3"/>
    <w:rsid w:val="00D45D42"/>
    <w:rsid w:val="00D45D79"/>
    <w:rsid w:val="00D4607F"/>
    <w:rsid w:val="00D4662E"/>
    <w:rsid w:val="00D46867"/>
    <w:rsid w:val="00D472D4"/>
    <w:rsid w:val="00D47D4D"/>
    <w:rsid w:val="00D47E2D"/>
    <w:rsid w:val="00D50289"/>
    <w:rsid w:val="00D5073E"/>
    <w:rsid w:val="00D50771"/>
    <w:rsid w:val="00D5082A"/>
    <w:rsid w:val="00D513F2"/>
    <w:rsid w:val="00D5174E"/>
    <w:rsid w:val="00D5189B"/>
    <w:rsid w:val="00D51DA2"/>
    <w:rsid w:val="00D5249E"/>
    <w:rsid w:val="00D5326D"/>
    <w:rsid w:val="00D53923"/>
    <w:rsid w:val="00D53A1E"/>
    <w:rsid w:val="00D53ADE"/>
    <w:rsid w:val="00D5416D"/>
    <w:rsid w:val="00D5498E"/>
    <w:rsid w:val="00D54AF3"/>
    <w:rsid w:val="00D54BD0"/>
    <w:rsid w:val="00D54EB4"/>
    <w:rsid w:val="00D54FD2"/>
    <w:rsid w:val="00D5509B"/>
    <w:rsid w:val="00D55733"/>
    <w:rsid w:val="00D55B14"/>
    <w:rsid w:val="00D55F7F"/>
    <w:rsid w:val="00D56216"/>
    <w:rsid w:val="00D5679F"/>
    <w:rsid w:val="00D568AD"/>
    <w:rsid w:val="00D56C57"/>
    <w:rsid w:val="00D56E70"/>
    <w:rsid w:val="00D57420"/>
    <w:rsid w:val="00D57AA7"/>
    <w:rsid w:val="00D603B6"/>
    <w:rsid w:val="00D6067F"/>
    <w:rsid w:val="00D60B7E"/>
    <w:rsid w:val="00D60C4C"/>
    <w:rsid w:val="00D60CE2"/>
    <w:rsid w:val="00D61242"/>
    <w:rsid w:val="00D61537"/>
    <w:rsid w:val="00D61672"/>
    <w:rsid w:val="00D61B3B"/>
    <w:rsid w:val="00D6298B"/>
    <w:rsid w:val="00D63538"/>
    <w:rsid w:val="00D639F6"/>
    <w:rsid w:val="00D63CAE"/>
    <w:rsid w:val="00D63FF4"/>
    <w:rsid w:val="00D64C73"/>
    <w:rsid w:val="00D64E41"/>
    <w:rsid w:val="00D65603"/>
    <w:rsid w:val="00D659FF"/>
    <w:rsid w:val="00D65C24"/>
    <w:rsid w:val="00D66E82"/>
    <w:rsid w:val="00D66F77"/>
    <w:rsid w:val="00D67184"/>
    <w:rsid w:val="00D677BC"/>
    <w:rsid w:val="00D677FA"/>
    <w:rsid w:val="00D7026E"/>
    <w:rsid w:val="00D70373"/>
    <w:rsid w:val="00D71112"/>
    <w:rsid w:val="00D711F0"/>
    <w:rsid w:val="00D71C5B"/>
    <w:rsid w:val="00D71E01"/>
    <w:rsid w:val="00D7332D"/>
    <w:rsid w:val="00D733F0"/>
    <w:rsid w:val="00D73603"/>
    <w:rsid w:val="00D743D7"/>
    <w:rsid w:val="00D74864"/>
    <w:rsid w:val="00D756B6"/>
    <w:rsid w:val="00D76B37"/>
    <w:rsid w:val="00D76B78"/>
    <w:rsid w:val="00D76F98"/>
    <w:rsid w:val="00D77C96"/>
    <w:rsid w:val="00D80133"/>
    <w:rsid w:val="00D80150"/>
    <w:rsid w:val="00D8055F"/>
    <w:rsid w:val="00D80E7C"/>
    <w:rsid w:val="00D80E88"/>
    <w:rsid w:val="00D80FDD"/>
    <w:rsid w:val="00D813A7"/>
    <w:rsid w:val="00D821DE"/>
    <w:rsid w:val="00D829E7"/>
    <w:rsid w:val="00D82FC6"/>
    <w:rsid w:val="00D83156"/>
    <w:rsid w:val="00D8361E"/>
    <w:rsid w:val="00D83712"/>
    <w:rsid w:val="00D8386B"/>
    <w:rsid w:val="00D83F90"/>
    <w:rsid w:val="00D84C16"/>
    <w:rsid w:val="00D84C34"/>
    <w:rsid w:val="00D84CCC"/>
    <w:rsid w:val="00D84EE2"/>
    <w:rsid w:val="00D85A73"/>
    <w:rsid w:val="00D85DB9"/>
    <w:rsid w:val="00D85EEF"/>
    <w:rsid w:val="00D8608D"/>
    <w:rsid w:val="00D867EC"/>
    <w:rsid w:val="00D87253"/>
    <w:rsid w:val="00D87763"/>
    <w:rsid w:val="00D9000F"/>
    <w:rsid w:val="00D905E5"/>
    <w:rsid w:val="00D908F0"/>
    <w:rsid w:val="00D9106A"/>
    <w:rsid w:val="00D91A39"/>
    <w:rsid w:val="00D91FAC"/>
    <w:rsid w:val="00D932DF"/>
    <w:rsid w:val="00D93410"/>
    <w:rsid w:val="00D93B1D"/>
    <w:rsid w:val="00D94AF0"/>
    <w:rsid w:val="00D94DCE"/>
    <w:rsid w:val="00D9516F"/>
    <w:rsid w:val="00D957CD"/>
    <w:rsid w:val="00D9614B"/>
    <w:rsid w:val="00D96411"/>
    <w:rsid w:val="00D9643C"/>
    <w:rsid w:val="00D96E36"/>
    <w:rsid w:val="00D97364"/>
    <w:rsid w:val="00D978DD"/>
    <w:rsid w:val="00D97EF6"/>
    <w:rsid w:val="00DA0924"/>
    <w:rsid w:val="00DA0B10"/>
    <w:rsid w:val="00DA0F3D"/>
    <w:rsid w:val="00DA16A0"/>
    <w:rsid w:val="00DA1FAE"/>
    <w:rsid w:val="00DA1FE9"/>
    <w:rsid w:val="00DA21DF"/>
    <w:rsid w:val="00DA24C4"/>
    <w:rsid w:val="00DA253C"/>
    <w:rsid w:val="00DA2C38"/>
    <w:rsid w:val="00DA3002"/>
    <w:rsid w:val="00DA3074"/>
    <w:rsid w:val="00DA3149"/>
    <w:rsid w:val="00DA355F"/>
    <w:rsid w:val="00DA3E65"/>
    <w:rsid w:val="00DA4381"/>
    <w:rsid w:val="00DA4B67"/>
    <w:rsid w:val="00DA56A5"/>
    <w:rsid w:val="00DA6155"/>
    <w:rsid w:val="00DA61C1"/>
    <w:rsid w:val="00DA6637"/>
    <w:rsid w:val="00DA6791"/>
    <w:rsid w:val="00DA689C"/>
    <w:rsid w:val="00DA7A27"/>
    <w:rsid w:val="00DB0069"/>
    <w:rsid w:val="00DB0623"/>
    <w:rsid w:val="00DB20A7"/>
    <w:rsid w:val="00DB2254"/>
    <w:rsid w:val="00DB312E"/>
    <w:rsid w:val="00DB377F"/>
    <w:rsid w:val="00DB3D0A"/>
    <w:rsid w:val="00DB4440"/>
    <w:rsid w:val="00DB476D"/>
    <w:rsid w:val="00DB4F08"/>
    <w:rsid w:val="00DB54E3"/>
    <w:rsid w:val="00DB572A"/>
    <w:rsid w:val="00DB597F"/>
    <w:rsid w:val="00DB6B23"/>
    <w:rsid w:val="00DB6F80"/>
    <w:rsid w:val="00DC0941"/>
    <w:rsid w:val="00DC0CE1"/>
    <w:rsid w:val="00DC1681"/>
    <w:rsid w:val="00DC1B1D"/>
    <w:rsid w:val="00DC1D03"/>
    <w:rsid w:val="00DC29AA"/>
    <w:rsid w:val="00DC2C36"/>
    <w:rsid w:val="00DC2C74"/>
    <w:rsid w:val="00DC2E86"/>
    <w:rsid w:val="00DC2F37"/>
    <w:rsid w:val="00DC30AD"/>
    <w:rsid w:val="00DC30D8"/>
    <w:rsid w:val="00DC31CC"/>
    <w:rsid w:val="00DC3322"/>
    <w:rsid w:val="00DC351F"/>
    <w:rsid w:val="00DC3B77"/>
    <w:rsid w:val="00DC3FE4"/>
    <w:rsid w:val="00DC4D80"/>
    <w:rsid w:val="00DC5B2B"/>
    <w:rsid w:val="00DC5CB5"/>
    <w:rsid w:val="00DC5DB5"/>
    <w:rsid w:val="00DC6141"/>
    <w:rsid w:val="00DC62FD"/>
    <w:rsid w:val="00DC6663"/>
    <w:rsid w:val="00DC67C7"/>
    <w:rsid w:val="00DC6F73"/>
    <w:rsid w:val="00DC701F"/>
    <w:rsid w:val="00DC70E1"/>
    <w:rsid w:val="00DC742B"/>
    <w:rsid w:val="00DC74B3"/>
    <w:rsid w:val="00DC7729"/>
    <w:rsid w:val="00DC7AE1"/>
    <w:rsid w:val="00DC7B88"/>
    <w:rsid w:val="00DD0417"/>
    <w:rsid w:val="00DD0D77"/>
    <w:rsid w:val="00DD0FE1"/>
    <w:rsid w:val="00DD10E6"/>
    <w:rsid w:val="00DD1195"/>
    <w:rsid w:val="00DD1208"/>
    <w:rsid w:val="00DD14BA"/>
    <w:rsid w:val="00DD1B0E"/>
    <w:rsid w:val="00DD24BB"/>
    <w:rsid w:val="00DD274C"/>
    <w:rsid w:val="00DD2830"/>
    <w:rsid w:val="00DD360B"/>
    <w:rsid w:val="00DD3BCB"/>
    <w:rsid w:val="00DD46C1"/>
    <w:rsid w:val="00DD4BF5"/>
    <w:rsid w:val="00DD4FC0"/>
    <w:rsid w:val="00DD501B"/>
    <w:rsid w:val="00DD568D"/>
    <w:rsid w:val="00DD5842"/>
    <w:rsid w:val="00DD5880"/>
    <w:rsid w:val="00DD5A90"/>
    <w:rsid w:val="00DD5B7E"/>
    <w:rsid w:val="00DD5BEB"/>
    <w:rsid w:val="00DD6773"/>
    <w:rsid w:val="00DD6909"/>
    <w:rsid w:val="00DD69C8"/>
    <w:rsid w:val="00DD6EFC"/>
    <w:rsid w:val="00DD6F1F"/>
    <w:rsid w:val="00DD7331"/>
    <w:rsid w:val="00DD7386"/>
    <w:rsid w:val="00DD7998"/>
    <w:rsid w:val="00DD7CE8"/>
    <w:rsid w:val="00DE0119"/>
    <w:rsid w:val="00DE043A"/>
    <w:rsid w:val="00DE12A1"/>
    <w:rsid w:val="00DE13FC"/>
    <w:rsid w:val="00DE1430"/>
    <w:rsid w:val="00DE177A"/>
    <w:rsid w:val="00DE1B45"/>
    <w:rsid w:val="00DE1F4E"/>
    <w:rsid w:val="00DE2032"/>
    <w:rsid w:val="00DE2647"/>
    <w:rsid w:val="00DE35E2"/>
    <w:rsid w:val="00DE3DC2"/>
    <w:rsid w:val="00DE4111"/>
    <w:rsid w:val="00DE4506"/>
    <w:rsid w:val="00DE451A"/>
    <w:rsid w:val="00DE487B"/>
    <w:rsid w:val="00DE4C6D"/>
    <w:rsid w:val="00DE6A94"/>
    <w:rsid w:val="00DE6ADA"/>
    <w:rsid w:val="00DE6B26"/>
    <w:rsid w:val="00DF007A"/>
    <w:rsid w:val="00DF1CD6"/>
    <w:rsid w:val="00DF226B"/>
    <w:rsid w:val="00DF22F8"/>
    <w:rsid w:val="00DF3FDB"/>
    <w:rsid w:val="00DF476A"/>
    <w:rsid w:val="00DF4978"/>
    <w:rsid w:val="00DF52C4"/>
    <w:rsid w:val="00DF552A"/>
    <w:rsid w:val="00DF58A1"/>
    <w:rsid w:val="00DF5A25"/>
    <w:rsid w:val="00DF60AB"/>
    <w:rsid w:val="00DF62C7"/>
    <w:rsid w:val="00DF6562"/>
    <w:rsid w:val="00DF6F4A"/>
    <w:rsid w:val="00DF74C2"/>
    <w:rsid w:val="00DF7575"/>
    <w:rsid w:val="00DF7BED"/>
    <w:rsid w:val="00E011FE"/>
    <w:rsid w:val="00E01515"/>
    <w:rsid w:val="00E0203A"/>
    <w:rsid w:val="00E0273F"/>
    <w:rsid w:val="00E03096"/>
    <w:rsid w:val="00E034D3"/>
    <w:rsid w:val="00E038B5"/>
    <w:rsid w:val="00E03D91"/>
    <w:rsid w:val="00E0453B"/>
    <w:rsid w:val="00E04A7F"/>
    <w:rsid w:val="00E051D7"/>
    <w:rsid w:val="00E052FA"/>
    <w:rsid w:val="00E05763"/>
    <w:rsid w:val="00E0586D"/>
    <w:rsid w:val="00E059C9"/>
    <w:rsid w:val="00E05CE6"/>
    <w:rsid w:val="00E073A1"/>
    <w:rsid w:val="00E076BD"/>
    <w:rsid w:val="00E077CE"/>
    <w:rsid w:val="00E078A0"/>
    <w:rsid w:val="00E07C92"/>
    <w:rsid w:val="00E100DD"/>
    <w:rsid w:val="00E103EF"/>
    <w:rsid w:val="00E107B4"/>
    <w:rsid w:val="00E111C1"/>
    <w:rsid w:val="00E119DD"/>
    <w:rsid w:val="00E11B45"/>
    <w:rsid w:val="00E13908"/>
    <w:rsid w:val="00E13FD3"/>
    <w:rsid w:val="00E14255"/>
    <w:rsid w:val="00E14278"/>
    <w:rsid w:val="00E144D3"/>
    <w:rsid w:val="00E147B4"/>
    <w:rsid w:val="00E14946"/>
    <w:rsid w:val="00E153E5"/>
    <w:rsid w:val="00E15A34"/>
    <w:rsid w:val="00E164B0"/>
    <w:rsid w:val="00E16BFB"/>
    <w:rsid w:val="00E16FB4"/>
    <w:rsid w:val="00E1742B"/>
    <w:rsid w:val="00E17B08"/>
    <w:rsid w:val="00E20FC5"/>
    <w:rsid w:val="00E21AF7"/>
    <w:rsid w:val="00E22299"/>
    <w:rsid w:val="00E22877"/>
    <w:rsid w:val="00E22AC4"/>
    <w:rsid w:val="00E22AF8"/>
    <w:rsid w:val="00E22B30"/>
    <w:rsid w:val="00E23112"/>
    <w:rsid w:val="00E2441A"/>
    <w:rsid w:val="00E24432"/>
    <w:rsid w:val="00E244C8"/>
    <w:rsid w:val="00E24EB6"/>
    <w:rsid w:val="00E25197"/>
    <w:rsid w:val="00E252B0"/>
    <w:rsid w:val="00E252CF"/>
    <w:rsid w:val="00E2561F"/>
    <w:rsid w:val="00E262C7"/>
    <w:rsid w:val="00E26CBD"/>
    <w:rsid w:val="00E26E1A"/>
    <w:rsid w:val="00E26E25"/>
    <w:rsid w:val="00E26F98"/>
    <w:rsid w:val="00E272F5"/>
    <w:rsid w:val="00E27BC3"/>
    <w:rsid w:val="00E301D6"/>
    <w:rsid w:val="00E305C7"/>
    <w:rsid w:val="00E30F69"/>
    <w:rsid w:val="00E31154"/>
    <w:rsid w:val="00E31699"/>
    <w:rsid w:val="00E317B8"/>
    <w:rsid w:val="00E31D9B"/>
    <w:rsid w:val="00E31E4E"/>
    <w:rsid w:val="00E31EE1"/>
    <w:rsid w:val="00E32177"/>
    <w:rsid w:val="00E3265B"/>
    <w:rsid w:val="00E32895"/>
    <w:rsid w:val="00E32CFA"/>
    <w:rsid w:val="00E32E4A"/>
    <w:rsid w:val="00E32E71"/>
    <w:rsid w:val="00E33815"/>
    <w:rsid w:val="00E33FA5"/>
    <w:rsid w:val="00E3461F"/>
    <w:rsid w:val="00E34869"/>
    <w:rsid w:val="00E34CDF"/>
    <w:rsid w:val="00E34DC2"/>
    <w:rsid w:val="00E351E9"/>
    <w:rsid w:val="00E36044"/>
    <w:rsid w:val="00E36422"/>
    <w:rsid w:val="00E366D4"/>
    <w:rsid w:val="00E3719E"/>
    <w:rsid w:val="00E375C4"/>
    <w:rsid w:val="00E377D3"/>
    <w:rsid w:val="00E37962"/>
    <w:rsid w:val="00E37BC9"/>
    <w:rsid w:val="00E37F76"/>
    <w:rsid w:val="00E40226"/>
    <w:rsid w:val="00E409E7"/>
    <w:rsid w:val="00E41D93"/>
    <w:rsid w:val="00E4216B"/>
    <w:rsid w:val="00E4249A"/>
    <w:rsid w:val="00E42F55"/>
    <w:rsid w:val="00E43178"/>
    <w:rsid w:val="00E431ED"/>
    <w:rsid w:val="00E43AAD"/>
    <w:rsid w:val="00E43FE9"/>
    <w:rsid w:val="00E44597"/>
    <w:rsid w:val="00E44712"/>
    <w:rsid w:val="00E44E7E"/>
    <w:rsid w:val="00E454AD"/>
    <w:rsid w:val="00E46425"/>
    <w:rsid w:val="00E468F2"/>
    <w:rsid w:val="00E46AC3"/>
    <w:rsid w:val="00E46CE3"/>
    <w:rsid w:val="00E46FCE"/>
    <w:rsid w:val="00E4791F"/>
    <w:rsid w:val="00E47B38"/>
    <w:rsid w:val="00E50509"/>
    <w:rsid w:val="00E51592"/>
    <w:rsid w:val="00E51998"/>
    <w:rsid w:val="00E51A0D"/>
    <w:rsid w:val="00E51C78"/>
    <w:rsid w:val="00E52816"/>
    <w:rsid w:val="00E52B4C"/>
    <w:rsid w:val="00E52C4A"/>
    <w:rsid w:val="00E5303D"/>
    <w:rsid w:val="00E5408E"/>
    <w:rsid w:val="00E54368"/>
    <w:rsid w:val="00E5455A"/>
    <w:rsid w:val="00E54963"/>
    <w:rsid w:val="00E54AF2"/>
    <w:rsid w:val="00E556B9"/>
    <w:rsid w:val="00E563D0"/>
    <w:rsid w:val="00E57106"/>
    <w:rsid w:val="00E5730E"/>
    <w:rsid w:val="00E57A24"/>
    <w:rsid w:val="00E57B9C"/>
    <w:rsid w:val="00E6043D"/>
    <w:rsid w:val="00E60854"/>
    <w:rsid w:val="00E60CCE"/>
    <w:rsid w:val="00E61673"/>
    <w:rsid w:val="00E61F2B"/>
    <w:rsid w:val="00E62ABB"/>
    <w:rsid w:val="00E630E8"/>
    <w:rsid w:val="00E63291"/>
    <w:rsid w:val="00E636D3"/>
    <w:rsid w:val="00E64097"/>
    <w:rsid w:val="00E64387"/>
    <w:rsid w:val="00E648D1"/>
    <w:rsid w:val="00E6536D"/>
    <w:rsid w:val="00E65AF9"/>
    <w:rsid w:val="00E65CC9"/>
    <w:rsid w:val="00E664BC"/>
    <w:rsid w:val="00E70128"/>
    <w:rsid w:val="00E70323"/>
    <w:rsid w:val="00E70365"/>
    <w:rsid w:val="00E7038E"/>
    <w:rsid w:val="00E71643"/>
    <w:rsid w:val="00E72994"/>
    <w:rsid w:val="00E73559"/>
    <w:rsid w:val="00E73EE2"/>
    <w:rsid w:val="00E74755"/>
    <w:rsid w:val="00E752C3"/>
    <w:rsid w:val="00E75431"/>
    <w:rsid w:val="00E755D8"/>
    <w:rsid w:val="00E75614"/>
    <w:rsid w:val="00E758DB"/>
    <w:rsid w:val="00E75B1C"/>
    <w:rsid w:val="00E75E03"/>
    <w:rsid w:val="00E75EC6"/>
    <w:rsid w:val="00E76C60"/>
    <w:rsid w:val="00E77765"/>
    <w:rsid w:val="00E77D7A"/>
    <w:rsid w:val="00E77E1C"/>
    <w:rsid w:val="00E81E04"/>
    <w:rsid w:val="00E82AF7"/>
    <w:rsid w:val="00E831E8"/>
    <w:rsid w:val="00E832F3"/>
    <w:rsid w:val="00E8334E"/>
    <w:rsid w:val="00E834C0"/>
    <w:rsid w:val="00E83C00"/>
    <w:rsid w:val="00E841AB"/>
    <w:rsid w:val="00E8569F"/>
    <w:rsid w:val="00E8644E"/>
    <w:rsid w:val="00E8645B"/>
    <w:rsid w:val="00E867BA"/>
    <w:rsid w:val="00E8693E"/>
    <w:rsid w:val="00E87278"/>
    <w:rsid w:val="00E872C3"/>
    <w:rsid w:val="00E90A3A"/>
    <w:rsid w:val="00E90B26"/>
    <w:rsid w:val="00E91056"/>
    <w:rsid w:val="00E9224E"/>
    <w:rsid w:val="00E92770"/>
    <w:rsid w:val="00E927F6"/>
    <w:rsid w:val="00E92DAA"/>
    <w:rsid w:val="00E935BA"/>
    <w:rsid w:val="00E93839"/>
    <w:rsid w:val="00E9391A"/>
    <w:rsid w:val="00E93A3F"/>
    <w:rsid w:val="00E93B4A"/>
    <w:rsid w:val="00E93BE8"/>
    <w:rsid w:val="00E93D2A"/>
    <w:rsid w:val="00E94CDB"/>
    <w:rsid w:val="00E94D62"/>
    <w:rsid w:val="00E950D3"/>
    <w:rsid w:val="00E95766"/>
    <w:rsid w:val="00E95936"/>
    <w:rsid w:val="00E95B9B"/>
    <w:rsid w:val="00E95BE7"/>
    <w:rsid w:val="00E95D0F"/>
    <w:rsid w:val="00E95E93"/>
    <w:rsid w:val="00E9729D"/>
    <w:rsid w:val="00E973B6"/>
    <w:rsid w:val="00E977C2"/>
    <w:rsid w:val="00E97C56"/>
    <w:rsid w:val="00E97E43"/>
    <w:rsid w:val="00E97EDC"/>
    <w:rsid w:val="00EA04DB"/>
    <w:rsid w:val="00EA0EC6"/>
    <w:rsid w:val="00EA1847"/>
    <w:rsid w:val="00EA19F7"/>
    <w:rsid w:val="00EA1BD1"/>
    <w:rsid w:val="00EA1D0A"/>
    <w:rsid w:val="00EA1E0E"/>
    <w:rsid w:val="00EA1E39"/>
    <w:rsid w:val="00EA1F9F"/>
    <w:rsid w:val="00EA2BDF"/>
    <w:rsid w:val="00EA2FFC"/>
    <w:rsid w:val="00EA31FF"/>
    <w:rsid w:val="00EA3C11"/>
    <w:rsid w:val="00EA403D"/>
    <w:rsid w:val="00EA43C9"/>
    <w:rsid w:val="00EA554A"/>
    <w:rsid w:val="00EA57A8"/>
    <w:rsid w:val="00EA5E97"/>
    <w:rsid w:val="00EA5F79"/>
    <w:rsid w:val="00EA6456"/>
    <w:rsid w:val="00EA6F2C"/>
    <w:rsid w:val="00EA728C"/>
    <w:rsid w:val="00EA782D"/>
    <w:rsid w:val="00EA7C0B"/>
    <w:rsid w:val="00EA7EC1"/>
    <w:rsid w:val="00EB031A"/>
    <w:rsid w:val="00EB0498"/>
    <w:rsid w:val="00EB05CB"/>
    <w:rsid w:val="00EB0666"/>
    <w:rsid w:val="00EB1117"/>
    <w:rsid w:val="00EB151E"/>
    <w:rsid w:val="00EB1556"/>
    <w:rsid w:val="00EB1A6A"/>
    <w:rsid w:val="00EB2781"/>
    <w:rsid w:val="00EB3060"/>
    <w:rsid w:val="00EB3A8B"/>
    <w:rsid w:val="00EB3E6A"/>
    <w:rsid w:val="00EB3F11"/>
    <w:rsid w:val="00EB40F9"/>
    <w:rsid w:val="00EB4F52"/>
    <w:rsid w:val="00EB5C78"/>
    <w:rsid w:val="00EB5DAA"/>
    <w:rsid w:val="00EB5F80"/>
    <w:rsid w:val="00EB777C"/>
    <w:rsid w:val="00EC032A"/>
    <w:rsid w:val="00EC08EB"/>
    <w:rsid w:val="00EC0BE5"/>
    <w:rsid w:val="00EC0E84"/>
    <w:rsid w:val="00EC1D2F"/>
    <w:rsid w:val="00EC1E7D"/>
    <w:rsid w:val="00EC1F75"/>
    <w:rsid w:val="00EC2E17"/>
    <w:rsid w:val="00EC347D"/>
    <w:rsid w:val="00EC3857"/>
    <w:rsid w:val="00EC4677"/>
    <w:rsid w:val="00EC4785"/>
    <w:rsid w:val="00EC4DA5"/>
    <w:rsid w:val="00EC4DDB"/>
    <w:rsid w:val="00EC52DD"/>
    <w:rsid w:val="00EC5512"/>
    <w:rsid w:val="00EC5EDB"/>
    <w:rsid w:val="00EC69A2"/>
    <w:rsid w:val="00EC6AB8"/>
    <w:rsid w:val="00EC775C"/>
    <w:rsid w:val="00EC7A2C"/>
    <w:rsid w:val="00ED0253"/>
    <w:rsid w:val="00ED056C"/>
    <w:rsid w:val="00ED06BB"/>
    <w:rsid w:val="00ED1979"/>
    <w:rsid w:val="00ED1A12"/>
    <w:rsid w:val="00ED2086"/>
    <w:rsid w:val="00ED22FA"/>
    <w:rsid w:val="00ED236D"/>
    <w:rsid w:val="00ED2D80"/>
    <w:rsid w:val="00ED2EBD"/>
    <w:rsid w:val="00ED2EBF"/>
    <w:rsid w:val="00ED32CF"/>
    <w:rsid w:val="00ED442F"/>
    <w:rsid w:val="00ED4FDE"/>
    <w:rsid w:val="00ED5056"/>
    <w:rsid w:val="00ED5243"/>
    <w:rsid w:val="00ED5B55"/>
    <w:rsid w:val="00ED61E3"/>
    <w:rsid w:val="00ED6B44"/>
    <w:rsid w:val="00ED701D"/>
    <w:rsid w:val="00ED73A6"/>
    <w:rsid w:val="00ED769E"/>
    <w:rsid w:val="00ED7A53"/>
    <w:rsid w:val="00EE04C3"/>
    <w:rsid w:val="00EE04C9"/>
    <w:rsid w:val="00EE06F0"/>
    <w:rsid w:val="00EE0B32"/>
    <w:rsid w:val="00EE12E2"/>
    <w:rsid w:val="00EE187A"/>
    <w:rsid w:val="00EE1883"/>
    <w:rsid w:val="00EE1955"/>
    <w:rsid w:val="00EE25D7"/>
    <w:rsid w:val="00EE28DD"/>
    <w:rsid w:val="00EE4522"/>
    <w:rsid w:val="00EE4A3A"/>
    <w:rsid w:val="00EE4E29"/>
    <w:rsid w:val="00EE4F15"/>
    <w:rsid w:val="00EE4FE0"/>
    <w:rsid w:val="00EE52C6"/>
    <w:rsid w:val="00EE55E7"/>
    <w:rsid w:val="00EE5896"/>
    <w:rsid w:val="00EE5AEB"/>
    <w:rsid w:val="00EE6582"/>
    <w:rsid w:val="00EE6708"/>
    <w:rsid w:val="00EE7571"/>
    <w:rsid w:val="00EE7DE3"/>
    <w:rsid w:val="00EF0664"/>
    <w:rsid w:val="00EF09CD"/>
    <w:rsid w:val="00EF1162"/>
    <w:rsid w:val="00EF1376"/>
    <w:rsid w:val="00EF13D6"/>
    <w:rsid w:val="00EF16F7"/>
    <w:rsid w:val="00EF22F7"/>
    <w:rsid w:val="00EF2A65"/>
    <w:rsid w:val="00EF3018"/>
    <w:rsid w:val="00EF323C"/>
    <w:rsid w:val="00EF3777"/>
    <w:rsid w:val="00EF379A"/>
    <w:rsid w:val="00EF3A72"/>
    <w:rsid w:val="00EF3B33"/>
    <w:rsid w:val="00EF4698"/>
    <w:rsid w:val="00EF5060"/>
    <w:rsid w:val="00EF53B0"/>
    <w:rsid w:val="00EF5FFB"/>
    <w:rsid w:val="00EF6B10"/>
    <w:rsid w:val="00EF7624"/>
    <w:rsid w:val="00EF7772"/>
    <w:rsid w:val="00EF7A65"/>
    <w:rsid w:val="00EF7BA3"/>
    <w:rsid w:val="00F00267"/>
    <w:rsid w:val="00F007F3"/>
    <w:rsid w:val="00F010E3"/>
    <w:rsid w:val="00F013D3"/>
    <w:rsid w:val="00F01E2E"/>
    <w:rsid w:val="00F033AF"/>
    <w:rsid w:val="00F037C0"/>
    <w:rsid w:val="00F03A75"/>
    <w:rsid w:val="00F0428B"/>
    <w:rsid w:val="00F04BA0"/>
    <w:rsid w:val="00F04C68"/>
    <w:rsid w:val="00F05701"/>
    <w:rsid w:val="00F05B29"/>
    <w:rsid w:val="00F06142"/>
    <w:rsid w:val="00F0657D"/>
    <w:rsid w:val="00F06628"/>
    <w:rsid w:val="00F06652"/>
    <w:rsid w:val="00F06C6E"/>
    <w:rsid w:val="00F06CE8"/>
    <w:rsid w:val="00F07B13"/>
    <w:rsid w:val="00F105F2"/>
    <w:rsid w:val="00F1101F"/>
    <w:rsid w:val="00F11B61"/>
    <w:rsid w:val="00F12612"/>
    <w:rsid w:val="00F12798"/>
    <w:rsid w:val="00F12DF6"/>
    <w:rsid w:val="00F13485"/>
    <w:rsid w:val="00F13592"/>
    <w:rsid w:val="00F13632"/>
    <w:rsid w:val="00F13DDA"/>
    <w:rsid w:val="00F1442E"/>
    <w:rsid w:val="00F14611"/>
    <w:rsid w:val="00F14764"/>
    <w:rsid w:val="00F1481F"/>
    <w:rsid w:val="00F14A64"/>
    <w:rsid w:val="00F14EDE"/>
    <w:rsid w:val="00F14F7B"/>
    <w:rsid w:val="00F15BE7"/>
    <w:rsid w:val="00F15F6E"/>
    <w:rsid w:val="00F168A2"/>
    <w:rsid w:val="00F16938"/>
    <w:rsid w:val="00F16D08"/>
    <w:rsid w:val="00F16E06"/>
    <w:rsid w:val="00F1729B"/>
    <w:rsid w:val="00F17B0C"/>
    <w:rsid w:val="00F2031B"/>
    <w:rsid w:val="00F204AD"/>
    <w:rsid w:val="00F21545"/>
    <w:rsid w:val="00F21633"/>
    <w:rsid w:val="00F21755"/>
    <w:rsid w:val="00F217F9"/>
    <w:rsid w:val="00F21906"/>
    <w:rsid w:val="00F21947"/>
    <w:rsid w:val="00F22350"/>
    <w:rsid w:val="00F22440"/>
    <w:rsid w:val="00F226EA"/>
    <w:rsid w:val="00F22A80"/>
    <w:rsid w:val="00F22B09"/>
    <w:rsid w:val="00F22CA9"/>
    <w:rsid w:val="00F22E0F"/>
    <w:rsid w:val="00F23196"/>
    <w:rsid w:val="00F2320A"/>
    <w:rsid w:val="00F24188"/>
    <w:rsid w:val="00F24651"/>
    <w:rsid w:val="00F2475B"/>
    <w:rsid w:val="00F24E24"/>
    <w:rsid w:val="00F24FF6"/>
    <w:rsid w:val="00F253A5"/>
    <w:rsid w:val="00F2557A"/>
    <w:rsid w:val="00F25687"/>
    <w:rsid w:val="00F2664A"/>
    <w:rsid w:val="00F26E88"/>
    <w:rsid w:val="00F27106"/>
    <w:rsid w:val="00F276C4"/>
    <w:rsid w:val="00F27B97"/>
    <w:rsid w:val="00F27E05"/>
    <w:rsid w:val="00F31798"/>
    <w:rsid w:val="00F31D99"/>
    <w:rsid w:val="00F3203F"/>
    <w:rsid w:val="00F32279"/>
    <w:rsid w:val="00F32454"/>
    <w:rsid w:val="00F32946"/>
    <w:rsid w:val="00F32AF5"/>
    <w:rsid w:val="00F32D18"/>
    <w:rsid w:val="00F33032"/>
    <w:rsid w:val="00F3336F"/>
    <w:rsid w:val="00F3388B"/>
    <w:rsid w:val="00F33B44"/>
    <w:rsid w:val="00F33DB0"/>
    <w:rsid w:val="00F340FF"/>
    <w:rsid w:val="00F341DA"/>
    <w:rsid w:val="00F3459D"/>
    <w:rsid w:val="00F35231"/>
    <w:rsid w:val="00F353BA"/>
    <w:rsid w:val="00F35C5C"/>
    <w:rsid w:val="00F35E99"/>
    <w:rsid w:val="00F360A6"/>
    <w:rsid w:val="00F36171"/>
    <w:rsid w:val="00F365E2"/>
    <w:rsid w:val="00F36C23"/>
    <w:rsid w:val="00F36C68"/>
    <w:rsid w:val="00F36FD1"/>
    <w:rsid w:val="00F37F2A"/>
    <w:rsid w:val="00F401CD"/>
    <w:rsid w:val="00F401FA"/>
    <w:rsid w:val="00F4072D"/>
    <w:rsid w:val="00F40AA7"/>
    <w:rsid w:val="00F41481"/>
    <w:rsid w:val="00F41915"/>
    <w:rsid w:val="00F429F9"/>
    <w:rsid w:val="00F42F2B"/>
    <w:rsid w:val="00F4319F"/>
    <w:rsid w:val="00F43854"/>
    <w:rsid w:val="00F440B4"/>
    <w:rsid w:val="00F44B7F"/>
    <w:rsid w:val="00F44FB0"/>
    <w:rsid w:val="00F4503D"/>
    <w:rsid w:val="00F4527C"/>
    <w:rsid w:val="00F45A8F"/>
    <w:rsid w:val="00F474E3"/>
    <w:rsid w:val="00F475E2"/>
    <w:rsid w:val="00F47E35"/>
    <w:rsid w:val="00F47F3C"/>
    <w:rsid w:val="00F500BA"/>
    <w:rsid w:val="00F501DF"/>
    <w:rsid w:val="00F50505"/>
    <w:rsid w:val="00F50B7E"/>
    <w:rsid w:val="00F50D02"/>
    <w:rsid w:val="00F50E0A"/>
    <w:rsid w:val="00F51816"/>
    <w:rsid w:val="00F5243C"/>
    <w:rsid w:val="00F525CE"/>
    <w:rsid w:val="00F52A02"/>
    <w:rsid w:val="00F52FEC"/>
    <w:rsid w:val="00F53454"/>
    <w:rsid w:val="00F5357E"/>
    <w:rsid w:val="00F53775"/>
    <w:rsid w:val="00F53941"/>
    <w:rsid w:val="00F54285"/>
    <w:rsid w:val="00F542E7"/>
    <w:rsid w:val="00F544DB"/>
    <w:rsid w:val="00F5482B"/>
    <w:rsid w:val="00F5498E"/>
    <w:rsid w:val="00F55AB9"/>
    <w:rsid w:val="00F55E63"/>
    <w:rsid w:val="00F55FE3"/>
    <w:rsid w:val="00F56316"/>
    <w:rsid w:val="00F56545"/>
    <w:rsid w:val="00F56C0C"/>
    <w:rsid w:val="00F57216"/>
    <w:rsid w:val="00F576C7"/>
    <w:rsid w:val="00F60030"/>
    <w:rsid w:val="00F603AB"/>
    <w:rsid w:val="00F60CD7"/>
    <w:rsid w:val="00F60F84"/>
    <w:rsid w:val="00F61982"/>
    <w:rsid w:val="00F63051"/>
    <w:rsid w:val="00F63072"/>
    <w:rsid w:val="00F6394A"/>
    <w:rsid w:val="00F64BB8"/>
    <w:rsid w:val="00F64D71"/>
    <w:rsid w:val="00F64FE2"/>
    <w:rsid w:val="00F65B13"/>
    <w:rsid w:val="00F666AE"/>
    <w:rsid w:val="00F6696C"/>
    <w:rsid w:val="00F6751A"/>
    <w:rsid w:val="00F678C2"/>
    <w:rsid w:val="00F70984"/>
    <w:rsid w:val="00F71060"/>
    <w:rsid w:val="00F711CF"/>
    <w:rsid w:val="00F7139D"/>
    <w:rsid w:val="00F71472"/>
    <w:rsid w:val="00F71738"/>
    <w:rsid w:val="00F7213D"/>
    <w:rsid w:val="00F72205"/>
    <w:rsid w:val="00F723DD"/>
    <w:rsid w:val="00F73471"/>
    <w:rsid w:val="00F734D4"/>
    <w:rsid w:val="00F7370B"/>
    <w:rsid w:val="00F73FCB"/>
    <w:rsid w:val="00F743FB"/>
    <w:rsid w:val="00F74AB6"/>
    <w:rsid w:val="00F74E7A"/>
    <w:rsid w:val="00F750AD"/>
    <w:rsid w:val="00F7515C"/>
    <w:rsid w:val="00F75D8C"/>
    <w:rsid w:val="00F77685"/>
    <w:rsid w:val="00F77EBD"/>
    <w:rsid w:val="00F800BC"/>
    <w:rsid w:val="00F806F4"/>
    <w:rsid w:val="00F80B9F"/>
    <w:rsid w:val="00F8150A"/>
    <w:rsid w:val="00F8254C"/>
    <w:rsid w:val="00F82856"/>
    <w:rsid w:val="00F82E35"/>
    <w:rsid w:val="00F83402"/>
    <w:rsid w:val="00F834B1"/>
    <w:rsid w:val="00F841DC"/>
    <w:rsid w:val="00F8453B"/>
    <w:rsid w:val="00F84599"/>
    <w:rsid w:val="00F84634"/>
    <w:rsid w:val="00F84659"/>
    <w:rsid w:val="00F850F6"/>
    <w:rsid w:val="00F85258"/>
    <w:rsid w:val="00F8526B"/>
    <w:rsid w:val="00F862D1"/>
    <w:rsid w:val="00F86353"/>
    <w:rsid w:val="00F872EE"/>
    <w:rsid w:val="00F877BD"/>
    <w:rsid w:val="00F87B07"/>
    <w:rsid w:val="00F87D52"/>
    <w:rsid w:val="00F90418"/>
    <w:rsid w:val="00F90592"/>
    <w:rsid w:val="00F909F1"/>
    <w:rsid w:val="00F90C6E"/>
    <w:rsid w:val="00F9113E"/>
    <w:rsid w:val="00F933B3"/>
    <w:rsid w:val="00F9435A"/>
    <w:rsid w:val="00F94AF0"/>
    <w:rsid w:val="00F956EB"/>
    <w:rsid w:val="00F958B3"/>
    <w:rsid w:val="00F95B70"/>
    <w:rsid w:val="00F965A6"/>
    <w:rsid w:val="00F96F21"/>
    <w:rsid w:val="00F97498"/>
    <w:rsid w:val="00F9750B"/>
    <w:rsid w:val="00F97EDC"/>
    <w:rsid w:val="00FA0749"/>
    <w:rsid w:val="00FA16EF"/>
    <w:rsid w:val="00FA1C72"/>
    <w:rsid w:val="00FA3568"/>
    <w:rsid w:val="00FA3A63"/>
    <w:rsid w:val="00FA3B7D"/>
    <w:rsid w:val="00FA43FB"/>
    <w:rsid w:val="00FA4D5A"/>
    <w:rsid w:val="00FA4DD3"/>
    <w:rsid w:val="00FA4DDD"/>
    <w:rsid w:val="00FA5505"/>
    <w:rsid w:val="00FA5639"/>
    <w:rsid w:val="00FA63F0"/>
    <w:rsid w:val="00FA6620"/>
    <w:rsid w:val="00FA6C25"/>
    <w:rsid w:val="00FA7175"/>
    <w:rsid w:val="00FA728E"/>
    <w:rsid w:val="00FA72AF"/>
    <w:rsid w:val="00FA7351"/>
    <w:rsid w:val="00FB01AB"/>
    <w:rsid w:val="00FB12CE"/>
    <w:rsid w:val="00FB2518"/>
    <w:rsid w:val="00FB2575"/>
    <w:rsid w:val="00FB299A"/>
    <w:rsid w:val="00FB2CB7"/>
    <w:rsid w:val="00FB2DB8"/>
    <w:rsid w:val="00FB2F50"/>
    <w:rsid w:val="00FB4281"/>
    <w:rsid w:val="00FB5028"/>
    <w:rsid w:val="00FB535A"/>
    <w:rsid w:val="00FB54BA"/>
    <w:rsid w:val="00FB598B"/>
    <w:rsid w:val="00FB63E6"/>
    <w:rsid w:val="00FB6553"/>
    <w:rsid w:val="00FB66DB"/>
    <w:rsid w:val="00FB68C1"/>
    <w:rsid w:val="00FB6A89"/>
    <w:rsid w:val="00FB6AFA"/>
    <w:rsid w:val="00FB6D7F"/>
    <w:rsid w:val="00FB70AE"/>
    <w:rsid w:val="00FB71D2"/>
    <w:rsid w:val="00FB7AF3"/>
    <w:rsid w:val="00FB7B8A"/>
    <w:rsid w:val="00FB7C1A"/>
    <w:rsid w:val="00FB7C69"/>
    <w:rsid w:val="00FC00E8"/>
    <w:rsid w:val="00FC102F"/>
    <w:rsid w:val="00FC1DD3"/>
    <w:rsid w:val="00FC246E"/>
    <w:rsid w:val="00FC263E"/>
    <w:rsid w:val="00FC2A39"/>
    <w:rsid w:val="00FC2DF8"/>
    <w:rsid w:val="00FC31A6"/>
    <w:rsid w:val="00FC365D"/>
    <w:rsid w:val="00FC38FE"/>
    <w:rsid w:val="00FC3AB2"/>
    <w:rsid w:val="00FC3C18"/>
    <w:rsid w:val="00FC3DD0"/>
    <w:rsid w:val="00FC409E"/>
    <w:rsid w:val="00FC4373"/>
    <w:rsid w:val="00FC4475"/>
    <w:rsid w:val="00FC469A"/>
    <w:rsid w:val="00FC4827"/>
    <w:rsid w:val="00FC490F"/>
    <w:rsid w:val="00FC500D"/>
    <w:rsid w:val="00FC5275"/>
    <w:rsid w:val="00FC5340"/>
    <w:rsid w:val="00FC58E9"/>
    <w:rsid w:val="00FC5A4F"/>
    <w:rsid w:val="00FC5F7F"/>
    <w:rsid w:val="00FC73CB"/>
    <w:rsid w:val="00FC74B7"/>
    <w:rsid w:val="00FC7D12"/>
    <w:rsid w:val="00FD0C61"/>
    <w:rsid w:val="00FD1332"/>
    <w:rsid w:val="00FD1433"/>
    <w:rsid w:val="00FD1502"/>
    <w:rsid w:val="00FD22CB"/>
    <w:rsid w:val="00FD256E"/>
    <w:rsid w:val="00FD2651"/>
    <w:rsid w:val="00FD2E32"/>
    <w:rsid w:val="00FD309F"/>
    <w:rsid w:val="00FD32D8"/>
    <w:rsid w:val="00FD3407"/>
    <w:rsid w:val="00FD345C"/>
    <w:rsid w:val="00FD3924"/>
    <w:rsid w:val="00FD3E64"/>
    <w:rsid w:val="00FD49A4"/>
    <w:rsid w:val="00FD503C"/>
    <w:rsid w:val="00FD5784"/>
    <w:rsid w:val="00FD5EF4"/>
    <w:rsid w:val="00FD64C9"/>
    <w:rsid w:val="00FD6878"/>
    <w:rsid w:val="00FD6B02"/>
    <w:rsid w:val="00FD7215"/>
    <w:rsid w:val="00FD77C7"/>
    <w:rsid w:val="00FD7941"/>
    <w:rsid w:val="00FD7B4D"/>
    <w:rsid w:val="00FD7CA6"/>
    <w:rsid w:val="00FE006D"/>
    <w:rsid w:val="00FE0A10"/>
    <w:rsid w:val="00FE10F8"/>
    <w:rsid w:val="00FE22CC"/>
    <w:rsid w:val="00FE2F1A"/>
    <w:rsid w:val="00FE3859"/>
    <w:rsid w:val="00FE3A91"/>
    <w:rsid w:val="00FE3F1E"/>
    <w:rsid w:val="00FE433D"/>
    <w:rsid w:val="00FE480B"/>
    <w:rsid w:val="00FE5FED"/>
    <w:rsid w:val="00FE622A"/>
    <w:rsid w:val="00FE64FD"/>
    <w:rsid w:val="00FE6E98"/>
    <w:rsid w:val="00FE716D"/>
    <w:rsid w:val="00FE72CA"/>
    <w:rsid w:val="00FE7544"/>
    <w:rsid w:val="00FE771B"/>
    <w:rsid w:val="00FE7FF1"/>
    <w:rsid w:val="00FF00C0"/>
    <w:rsid w:val="00FF045D"/>
    <w:rsid w:val="00FF0A8B"/>
    <w:rsid w:val="00FF1026"/>
    <w:rsid w:val="00FF1DF1"/>
    <w:rsid w:val="00FF1E84"/>
    <w:rsid w:val="00FF2858"/>
    <w:rsid w:val="00FF3525"/>
    <w:rsid w:val="00FF356C"/>
    <w:rsid w:val="00FF478B"/>
    <w:rsid w:val="00FF5483"/>
    <w:rsid w:val="00FF555B"/>
    <w:rsid w:val="00FF591F"/>
    <w:rsid w:val="00FF5F25"/>
    <w:rsid w:val="00FF611A"/>
    <w:rsid w:val="00FF6D19"/>
    <w:rsid w:val="00FF6E5F"/>
    <w:rsid w:val="00FF70DF"/>
    <w:rsid w:val="00FF71B9"/>
    <w:rsid w:val="00FF72F2"/>
    <w:rsid w:val="00FF7DEA"/>
    <w:rsid w:val="73FE0B75"/>
    <w:rsid w:val="7B971D36"/>
    <w:rsid w:val="BFBBF196"/>
    <w:rsid w:val="BFFE20AB"/>
    <w:rsid w:val="F67FBA29"/>
    <w:rsid w:val="FAF97C15"/>
    <w:rsid w:val="FEFB54D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9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nhideWhenUsed="0" w:uiPriority="0" w:semiHidden="0" w:name="footnote text"/>
    <w:lsdException w:qFormat="1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99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  <w:tab w:val="left" w:pos="630"/>
      </w:tabs>
      <w:spacing w:before="480" w:line="360" w:lineRule="auto"/>
      <w:outlineLvl w:val="0"/>
    </w:pPr>
    <w:rPr>
      <w:rFonts w:ascii="Arial" w:hAnsi="Arial" w:eastAsia="黑体"/>
      <w:kern w:val="44"/>
      <w:sz w:val="32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576"/>
      </w:tabs>
      <w:snapToGrid w:val="0"/>
      <w:spacing w:before="120" w:line="300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72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40" w:line="300" w:lineRule="auto"/>
      <w:outlineLvl w:val="2"/>
    </w:pPr>
    <w:rPr>
      <w:rFonts w:ascii="Times New Roman" w:eastAsia="黑体"/>
      <w:sz w:val="28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Lines="50" w:line="300" w:lineRule="auto"/>
      <w:outlineLvl w:val="3"/>
    </w:pPr>
    <w:rPr>
      <w:rFonts w:hAnsi="宋体" w:cs="宋体"/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/>
      <w:bCs/>
      <w:i/>
      <w:color w:val="003366"/>
    </w:rPr>
  </w:style>
  <w:style w:type="paragraph" w:styleId="7">
    <w:name w:val="heading 6"/>
    <w:basedOn w:val="1"/>
    <w:next w:val="1"/>
    <w:qFormat/>
    <w:uiPriority w:val="9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  <w:szCs w:val="20"/>
    </w:rPr>
  </w:style>
  <w:style w:type="paragraph" w:styleId="9">
    <w:name w:val="heading 8"/>
    <w:basedOn w:val="1"/>
    <w:next w:val="1"/>
    <w:qFormat/>
    <w:uiPriority w:val="0"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/>
      <w:b/>
      <w:sz w:val="24"/>
      <w:szCs w:val="20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unhideWhenUsed/>
    <w:uiPriority w:val="1"/>
  </w:style>
  <w:style w:type="table" w:default="1" w:styleId="3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uiPriority w:val="0"/>
    <w:rPr>
      <w:sz w:val="18"/>
      <w:szCs w:val="18"/>
    </w:rPr>
  </w:style>
  <w:style w:type="paragraph" w:styleId="12">
    <w:name w:val="Body Text"/>
    <w:link w:val="48"/>
    <w:uiPriority w:val="0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1701"/>
    </w:pPr>
    <w:rPr>
      <w:rFonts w:ascii="Arial" w:hAnsi="Arial" w:cs="Times New Roman" w:eastAsiaTheme="minorEastAsia"/>
      <w:sz w:val="22"/>
      <w:lang w:val="en-US" w:eastAsia="en-US" w:bidi="ar-SA"/>
    </w:rPr>
  </w:style>
  <w:style w:type="paragraph" w:styleId="13">
    <w:name w:val="Body Text Indent"/>
    <w:basedOn w:val="1"/>
    <w:uiPriority w:val="0"/>
    <w:pPr>
      <w:spacing w:after="120"/>
      <w:ind w:left="420" w:leftChars="200"/>
    </w:pPr>
  </w:style>
  <w:style w:type="paragraph" w:styleId="14">
    <w:name w:val="Body Text First Indent 2"/>
    <w:basedOn w:val="13"/>
    <w:uiPriority w:val="0"/>
    <w:pPr>
      <w:ind w:firstLine="210" w:firstLineChars="200"/>
    </w:pPr>
  </w:style>
  <w:style w:type="paragraph" w:styleId="15">
    <w:name w:val="caption"/>
    <w:basedOn w:val="1"/>
    <w:next w:val="1"/>
    <w:unhideWhenUsed/>
    <w:qFormat/>
    <w:uiPriority w:val="99"/>
    <w:pPr>
      <w:spacing w:before="280" w:after="290" w:line="376" w:lineRule="auto"/>
    </w:pPr>
    <w:rPr>
      <w:rFonts w:ascii="Cambria" w:hAnsi="Cambria" w:eastAsia="黑体"/>
      <w:sz w:val="20"/>
      <w:szCs w:val="20"/>
    </w:rPr>
  </w:style>
  <w:style w:type="paragraph" w:styleId="16">
    <w:name w:val="annotation text"/>
    <w:basedOn w:val="1"/>
    <w:link w:val="70"/>
    <w:unhideWhenUsed/>
    <w:qFormat/>
    <w:uiPriority w:val="0"/>
    <w:pPr>
      <w:spacing w:line="360" w:lineRule="auto"/>
      <w:ind w:firstLine="200" w:firstLineChars="200"/>
    </w:pPr>
    <w:rPr>
      <w:rFonts w:ascii="Times New Roman"/>
      <w:szCs w:val="20"/>
    </w:rPr>
  </w:style>
  <w:style w:type="paragraph" w:styleId="17">
    <w:name w:val="Date"/>
    <w:basedOn w:val="1"/>
    <w:next w:val="1"/>
    <w:qFormat/>
    <w:uiPriority w:val="0"/>
    <w:rPr>
      <w:rFonts w:ascii="Arial" w:hAnsi="Arial"/>
      <w:szCs w:val="2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footer"/>
    <w:basedOn w:val="1"/>
    <w:link w:val="6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HTML Preformatted"/>
    <w:basedOn w:val="1"/>
    <w:link w:val="6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宋体" w:cs="宋体"/>
      <w:kern w:val="0"/>
      <w:sz w:val="24"/>
    </w:rPr>
  </w:style>
  <w:style w:type="paragraph" w:styleId="2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paragraph" w:styleId="23">
    <w:name w:val="Normal Indent"/>
    <w:basedOn w:val="1"/>
    <w:link w:val="66"/>
    <w:qFormat/>
    <w:uiPriority w:val="99"/>
    <w:pPr>
      <w:spacing w:line="360" w:lineRule="auto"/>
      <w:ind w:firstLine="420"/>
    </w:pPr>
    <w:rPr>
      <w:sz w:val="24"/>
      <w:szCs w:val="20"/>
    </w:rPr>
  </w:style>
  <w:style w:type="paragraph" w:styleId="24">
    <w:name w:val="Plain Text"/>
    <w:basedOn w:val="1"/>
    <w:link w:val="68"/>
    <w:unhideWhenUsed/>
    <w:uiPriority w:val="99"/>
    <w:rPr>
      <w:rFonts w:hAnsi="Courier New"/>
      <w:kern w:val="0"/>
      <w:sz w:val="20"/>
      <w:szCs w:val="20"/>
    </w:rPr>
  </w:style>
  <w:style w:type="paragraph" w:styleId="25">
    <w:name w:val="toc 1"/>
    <w:basedOn w:val="1"/>
    <w:next w:val="1"/>
    <w:uiPriority w:val="39"/>
    <w:pPr>
      <w:tabs>
        <w:tab w:val="left" w:pos="420"/>
        <w:tab w:val="right" w:leader="dot" w:pos="8776"/>
      </w:tabs>
      <w:spacing w:before="120" w:after="120"/>
      <w:jc w:val="left"/>
    </w:pPr>
    <w:rPr>
      <w:rFonts w:ascii="Times New Roman" w:hAnsi="宋体"/>
      <w:caps/>
      <w:sz w:val="20"/>
      <w:szCs w:val="20"/>
    </w:rPr>
  </w:style>
  <w:style w:type="paragraph" w:styleId="26">
    <w:name w:val="toc 2"/>
    <w:basedOn w:val="1"/>
    <w:next w:val="1"/>
    <w:qFormat/>
    <w:uiPriority w:val="39"/>
    <w:pPr>
      <w:spacing w:line="300" w:lineRule="auto"/>
      <w:ind w:left="210"/>
      <w:jc w:val="left"/>
    </w:pPr>
    <w:rPr>
      <w:rFonts w:ascii="Times New Roman"/>
      <w:smallCaps/>
      <w:sz w:val="20"/>
      <w:szCs w:val="20"/>
    </w:rPr>
  </w:style>
  <w:style w:type="paragraph" w:styleId="27">
    <w:name w:val="toc 3"/>
    <w:basedOn w:val="1"/>
    <w:next w:val="1"/>
    <w:uiPriority w:val="39"/>
    <w:pPr>
      <w:spacing w:line="300" w:lineRule="auto"/>
      <w:ind w:left="420"/>
      <w:jc w:val="left"/>
    </w:pPr>
    <w:rPr>
      <w:rFonts w:ascii="Times New Roman"/>
      <w:i/>
      <w:iCs/>
      <w:sz w:val="20"/>
      <w:szCs w:val="20"/>
    </w:rPr>
  </w:style>
  <w:style w:type="paragraph" w:styleId="28">
    <w:name w:val="toc 4"/>
    <w:basedOn w:val="1"/>
    <w:next w:val="1"/>
    <w:qFormat/>
    <w:uiPriority w:val="39"/>
    <w:pPr>
      <w:spacing w:line="300" w:lineRule="auto"/>
      <w:ind w:left="630"/>
      <w:jc w:val="left"/>
    </w:pPr>
    <w:rPr>
      <w:rFonts w:ascii="Times New Roman"/>
      <w:sz w:val="18"/>
      <w:szCs w:val="18"/>
    </w:rPr>
  </w:style>
  <w:style w:type="paragraph" w:styleId="29">
    <w:name w:val="toc 5"/>
    <w:basedOn w:val="1"/>
    <w:next w:val="1"/>
    <w:uiPriority w:val="39"/>
    <w:pPr>
      <w:spacing w:line="300" w:lineRule="auto"/>
      <w:ind w:left="840"/>
      <w:jc w:val="left"/>
    </w:pPr>
    <w:rPr>
      <w:rFonts w:ascii="Times New Roman"/>
      <w:sz w:val="18"/>
      <w:szCs w:val="18"/>
    </w:rPr>
  </w:style>
  <w:style w:type="paragraph" w:styleId="30">
    <w:name w:val="toc 6"/>
    <w:basedOn w:val="1"/>
    <w:next w:val="1"/>
    <w:uiPriority w:val="39"/>
    <w:pPr>
      <w:spacing w:line="300" w:lineRule="auto"/>
      <w:ind w:left="1050"/>
      <w:jc w:val="left"/>
    </w:pPr>
    <w:rPr>
      <w:rFonts w:ascii="Times New Roman"/>
      <w:sz w:val="18"/>
      <w:szCs w:val="18"/>
    </w:rPr>
  </w:style>
  <w:style w:type="paragraph" w:styleId="31">
    <w:name w:val="toc 7"/>
    <w:basedOn w:val="1"/>
    <w:next w:val="1"/>
    <w:qFormat/>
    <w:uiPriority w:val="39"/>
    <w:pPr>
      <w:spacing w:line="300" w:lineRule="auto"/>
      <w:ind w:left="1260"/>
      <w:jc w:val="left"/>
    </w:pPr>
    <w:rPr>
      <w:rFonts w:ascii="Times New Roman"/>
      <w:sz w:val="18"/>
      <w:szCs w:val="18"/>
    </w:rPr>
  </w:style>
  <w:style w:type="paragraph" w:styleId="32">
    <w:name w:val="toc 8"/>
    <w:basedOn w:val="1"/>
    <w:next w:val="1"/>
    <w:qFormat/>
    <w:uiPriority w:val="39"/>
    <w:pPr>
      <w:spacing w:line="300" w:lineRule="auto"/>
      <w:ind w:left="1470"/>
      <w:jc w:val="left"/>
    </w:pPr>
    <w:rPr>
      <w:rFonts w:ascii="Times New Roman"/>
      <w:sz w:val="18"/>
      <w:szCs w:val="18"/>
    </w:rPr>
  </w:style>
  <w:style w:type="paragraph" w:styleId="33">
    <w:name w:val="toc 9"/>
    <w:basedOn w:val="1"/>
    <w:next w:val="1"/>
    <w:qFormat/>
    <w:uiPriority w:val="39"/>
    <w:pPr>
      <w:spacing w:line="300" w:lineRule="auto"/>
      <w:ind w:left="1680"/>
      <w:jc w:val="left"/>
    </w:pPr>
    <w:rPr>
      <w:rFonts w:ascii="Times New Roman"/>
      <w:sz w:val="18"/>
      <w:szCs w:val="18"/>
    </w:rPr>
  </w:style>
  <w:style w:type="character" w:styleId="35">
    <w:name w:val="FollowedHyperlink"/>
    <w:basedOn w:val="34"/>
    <w:uiPriority w:val="0"/>
    <w:rPr>
      <w:color w:val="800080" w:themeColor="followedHyperlink"/>
      <w:u w:val="single"/>
    </w:rPr>
  </w:style>
  <w:style w:type="character" w:styleId="36">
    <w:name w:val="Hyperlink"/>
    <w:uiPriority w:val="99"/>
    <w:rPr>
      <w:color w:val="0000FF"/>
      <w:u w:val="single"/>
    </w:rPr>
  </w:style>
  <w:style w:type="character" w:styleId="37">
    <w:name w:val="page number"/>
    <w:basedOn w:val="34"/>
    <w:uiPriority w:val="0"/>
  </w:style>
  <w:style w:type="table" w:styleId="39">
    <w:name w:val="Table Grid"/>
    <w:basedOn w:val="3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访问过的超链接1"/>
    <w:uiPriority w:val="0"/>
    <w:rPr>
      <w:color w:val="800080"/>
      <w:u w:val="single"/>
    </w:rPr>
  </w:style>
  <w:style w:type="paragraph" w:customStyle="1" w:styleId="41">
    <w:name w:val="解释字体"/>
    <w:basedOn w:val="1"/>
    <w:next w:val="1"/>
    <w:qFormat/>
    <w:uiPriority w:val="0"/>
    <w:pPr>
      <w:widowControl/>
      <w:spacing w:after="80"/>
      <w:jc w:val="left"/>
    </w:pPr>
    <w:rPr>
      <w:rFonts w:ascii="Times New Roman"/>
      <w:i/>
      <w:snapToGrid w:val="0"/>
      <w:color w:val="0000FF"/>
      <w:kern w:val="0"/>
      <w:sz w:val="20"/>
      <w:szCs w:val="20"/>
    </w:rPr>
  </w:style>
  <w:style w:type="paragraph" w:customStyle="1" w:styleId="42">
    <w:name w:val="_Style 30"/>
    <w:basedOn w:val="1"/>
    <w:next w:val="23"/>
    <w:uiPriority w:val="0"/>
    <w:pPr>
      <w:spacing w:line="360" w:lineRule="auto"/>
      <w:ind w:firstLine="420"/>
    </w:pPr>
    <w:rPr>
      <w:sz w:val="24"/>
      <w:szCs w:val="20"/>
    </w:rPr>
  </w:style>
  <w:style w:type="paragraph" w:customStyle="1" w:styleId="43">
    <w:name w:val="xl24"/>
    <w:basedOn w:val="1"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Times New Roman"/>
      <w:kern w:val="0"/>
      <w:szCs w:val="21"/>
    </w:rPr>
  </w:style>
  <w:style w:type="paragraph" w:customStyle="1" w:styleId="44">
    <w:name w:val="5 Char Char Char Char"/>
    <w:basedOn w:val="1"/>
    <w:uiPriority w:val="0"/>
    <w:pPr>
      <w:widowControl/>
      <w:spacing w:after="160" w:line="240" w:lineRule="exact"/>
      <w:jc w:val="left"/>
    </w:pPr>
    <w:rPr>
      <w:rFonts w:ascii="Times New Roman"/>
      <w:szCs w:val="20"/>
    </w:rPr>
  </w:style>
  <w:style w:type="paragraph" w:customStyle="1" w:styleId="45">
    <w:name w:val="封面标准英文名称"/>
    <w:qFormat/>
    <w:uiPriority w:val="0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46">
    <w:name w:val="Char"/>
    <w:basedOn w:val="1"/>
    <w:uiPriority w:val="0"/>
    <w:pPr>
      <w:tabs>
        <w:tab w:val="left" w:pos="360"/>
      </w:tabs>
    </w:pPr>
    <w:rPr>
      <w:rFonts w:ascii="Times New Roman"/>
      <w:sz w:val="24"/>
    </w:rPr>
  </w:style>
  <w:style w:type="paragraph" w:customStyle="1" w:styleId="47">
    <w:name w:val="List Paragraph"/>
    <w:basedOn w:val="1"/>
    <w:link w:val="50"/>
    <w:qFormat/>
    <w:uiPriority w:val="34"/>
    <w:pPr>
      <w:ind w:firstLine="420" w:firstLineChars="200"/>
    </w:pPr>
  </w:style>
  <w:style w:type="character" w:customStyle="1" w:styleId="48">
    <w:name w:val="正文文本 Char"/>
    <w:basedOn w:val="34"/>
    <w:link w:val="12"/>
    <w:qFormat/>
    <w:uiPriority w:val="0"/>
    <w:rPr>
      <w:rFonts w:ascii="Arial" w:hAnsi="Arial" w:eastAsiaTheme="minorEastAsia"/>
      <w:sz w:val="22"/>
      <w:lang w:eastAsia="en-US"/>
    </w:rPr>
  </w:style>
  <w:style w:type="paragraph" w:customStyle="1" w:styleId="49">
    <w:name w:val="正文1"/>
    <w:basedOn w:val="1"/>
    <w:uiPriority w:val="0"/>
    <w:pPr>
      <w:widowControl/>
      <w:numPr>
        <w:ilvl w:val="0"/>
        <w:numId w:val="2"/>
      </w:numPr>
      <w:tabs>
        <w:tab w:val="left" w:pos="0"/>
        <w:tab w:val="left" w:pos="779"/>
      </w:tabs>
      <w:spacing w:before="120" w:after="120" w:line="288" w:lineRule="auto"/>
      <w:ind w:right="31" w:rightChars="15"/>
    </w:pPr>
    <w:rPr>
      <w:rFonts w:hAnsi="Calibri"/>
      <w:szCs w:val="21"/>
    </w:rPr>
  </w:style>
  <w:style w:type="character" w:customStyle="1" w:styleId="50">
    <w:name w:val="列出段落 Char"/>
    <w:link w:val="47"/>
    <w:uiPriority w:val="0"/>
    <w:rPr>
      <w:rFonts w:ascii="宋体"/>
      <w:kern w:val="2"/>
      <w:sz w:val="21"/>
      <w:szCs w:val="24"/>
    </w:rPr>
  </w:style>
  <w:style w:type="paragraph" w:customStyle="1" w:styleId="51">
    <w:name w:val="表文"/>
    <w:basedOn w:val="1"/>
    <w:uiPriority w:val="0"/>
    <w:pPr>
      <w:adjustRightInd w:val="0"/>
      <w:snapToGrid w:val="0"/>
      <w:spacing w:line="280" w:lineRule="atLeast"/>
      <w:textAlignment w:val="center"/>
    </w:pPr>
    <w:rPr>
      <w:rFonts w:ascii="Times New Roman"/>
      <w:kern w:val="21"/>
      <w:position w:val="12"/>
      <w:sz w:val="15"/>
      <w:szCs w:val="20"/>
    </w:rPr>
  </w:style>
  <w:style w:type="paragraph" w:customStyle="1" w:styleId="52">
    <w:name w:val="标题 11"/>
    <w:basedOn w:val="1"/>
    <w:next w:val="1"/>
    <w:uiPriority w:val="0"/>
    <w:pPr>
      <w:keepNext/>
      <w:keepLines/>
      <w:tabs>
        <w:tab w:val="left" w:pos="432"/>
        <w:tab w:val="left" w:pos="630"/>
      </w:tabs>
      <w:spacing w:before="480" w:line="360" w:lineRule="auto"/>
      <w:ind w:left="432" w:hanging="432"/>
      <w:outlineLvl w:val="0"/>
    </w:pPr>
    <w:rPr>
      <w:rFonts w:ascii="Arial" w:hAnsi="Arial" w:eastAsia="黑体"/>
      <w:kern w:val="44"/>
      <w:sz w:val="32"/>
      <w:szCs w:val="36"/>
    </w:rPr>
  </w:style>
  <w:style w:type="paragraph" w:customStyle="1" w:styleId="53">
    <w:name w:val="标题 21"/>
    <w:basedOn w:val="1"/>
    <w:next w:val="1"/>
    <w:qFormat/>
    <w:uiPriority w:val="0"/>
    <w:pPr>
      <w:keepNext/>
      <w:keepLines/>
      <w:tabs>
        <w:tab w:val="left" w:pos="432"/>
        <w:tab w:val="left" w:pos="576"/>
      </w:tabs>
      <w:spacing w:before="120" w:line="300" w:lineRule="auto"/>
      <w:ind w:left="576" w:hanging="576"/>
      <w:outlineLvl w:val="1"/>
    </w:pPr>
    <w:rPr>
      <w:rFonts w:ascii="Arial" w:hAnsi="Arial" w:eastAsia="黑体"/>
      <w:sz w:val="30"/>
    </w:rPr>
  </w:style>
  <w:style w:type="paragraph" w:customStyle="1" w:styleId="54">
    <w:name w:val="标题 31"/>
    <w:basedOn w:val="1"/>
    <w:next w:val="1"/>
    <w:qFormat/>
    <w:uiPriority w:val="0"/>
    <w:pPr>
      <w:keepNext/>
      <w:keepLines/>
      <w:tabs>
        <w:tab w:val="left" w:pos="432"/>
        <w:tab w:val="left" w:pos="720"/>
      </w:tabs>
      <w:spacing w:before="40" w:line="300" w:lineRule="auto"/>
      <w:ind w:left="720" w:hanging="720"/>
      <w:outlineLvl w:val="2"/>
    </w:pPr>
    <w:rPr>
      <w:rFonts w:ascii="Times New Roman" w:eastAsia="黑体"/>
      <w:sz w:val="28"/>
      <w:szCs w:val="20"/>
    </w:rPr>
  </w:style>
  <w:style w:type="paragraph" w:customStyle="1" w:styleId="55">
    <w:name w:val="标题 41"/>
    <w:basedOn w:val="1"/>
    <w:next w:val="1"/>
    <w:qFormat/>
    <w:uiPriority w:val="0"/>
    <w:pPr>
      <w:keepNext/>
      <w:keepLines/>
      <w:tabs>
        <w:tab w:val="left" w:pos="432"/>
        <w:tab w:val="left" w:pos="864"/>
        <w:tab w:val="left" w:pos="1006"/>
      </w:tabs>
      <w:spacing w:beforeLines="50" w:line="300" w:lineRule="auto"/>
      <w:ind w:left="1006" w:hanging="864"/>
      <w:outlineLvl w:val="3"/>
    </w:pPr>
    <w:rPr>
      <w:rFonts w:hAnsi="宋体" w:cs="宋体"/>
      <w:b/>
      <w:bCs/>
      <w:sz w:val="24"/>
      <w:szCs w:val="28"/>
    </w:rPr>
  </w:style>
  <w:style w:type="paragraph" w:customStyle="1" w:styleId="56">
    <w:name w:val="标题 51"/>
    <w:basedOn w:val="1"/>
    <w:next w:val="1"/>
    <w:qFormat/>
    <w:uiPriority w:val="0"/>
    <w:pPr>
      <w:keepNext/>
      <w:keepLines/>
      <w:tabs>
        <w:tab w:val="left" w:pos="432"/>
        <w:tab w:val="left" w:pos="1008"/>
      </w:tabs>
      <w:spacing w:before="280" w:after="290" w:line="376" w:lineRule="auto"/>
      <w:ind w:left="1008" w:hanging="1008"/>
      <w:outlineLvl w:val="4"/>
    </w:pPr>
    <w:rPr>
      <w:rFonts w:ascii="Times New Roman"/>
      <w:bCs/>
      <w:i/>
      <w:color w:val="003366"/>
    </w:rPr>
  </w:style>
  <w:style w:type="paragraph" w:customStyle="1" w:styleId="57">
    <w:name w:val="标题 71"/>
    <w:basedOn w:val="1"/>
    <w:next w:val="1"/>
    <w:uiPriority w:val="0"/>
    <w:pPr>
      <w:keepNext/>
      <w:tabs>
        <w:tab w:val="left" w:pos="432"/>
        <w:tab w:val="left" w:pos="1296"/>
      </w:tabs>
      <w:autoSpaceDE w:val="0"/>
      <w:autoSpaceDN w:val="0"/>
      <w:adjustRightInd w:val="0"/>
      <w:spacing w:line="288" w:lineRule="auto"/>
      <w:ind w:left="1296" w:hanging="1296"/>
      <w:outlineLvl w:val="6"/>
    </w:pPr>
    <w:rPr>
      <w:rFonts w:ascii="Arial" w:hAnsi="Arial"/>
      <w:b/>
      <w:color w:val="000000"/>
      <w:sz w:val="15"/>
      <w:szCs w:val="20"/>
    </w:rPr>
  </w:style>
  <w:style w:type="paragraph" w:customStyle="1" w:styleId="58">
    <w:name w:val="标题 81"/>
    <w:basedOn w:val="1"/>
    <w:next w:val="1"/>
    <w:uiPriority w:val="0"/>
    <w:pPr>
      <w:keepNext/>
      <w:tabs>
        <w:tab w:val="left" w:pos="432"/>
        <w:tab w:val="left" w:pos="1440"/>
      </w:tabs>
      <w:spacing w:line="360" w:lineRule="auto"/>
      <w:ind w:left="1440" w:hanging="1440"/>
      <w:outlineLvl w:val="7"/>
    </w:pPr>
    <w:rPr>
      <w:rFonts w:ascii="仿宋_GB2312" w:eastAsia="仿宋_GB2312"/>
      <w:b/>
      <w:sz w:val="24"/>
      <w:szCs w:val="20"/>
    </w:rPr>
  </w:style>
  <w:style w:type="paragraph" w:customStyle="1" w:styleId="59">
    <w:name w:val="标题 91"/>
    <w:basedOn w:val="1"/>
    <w:next w:val="1"/>
    <w:qFormat/>
    <w:uiPriority w:val="0"/>
    <w:pPr>
      <w:keepNext/>
      <w:keepLines/>
      <w:tabs>
        <w:tab w:val="left" w:pos="432"/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paragraph" w:customStyle="1" w:styleId="60">
    <w:name w:val="p0"/>
    <w:basedOn w:val="1"/>
    <w:uiPriority w:val="0"/>
    <w:pPr>
      <w:widowControl/>
      <w:spacing w:before="100" w:beforeAutospacing="1" w:after="100" w:afterAutospacing="1"/>
      <w:jc w:val="left"/>
    </w:pPr>
    <w:rPr>
      <w:rFonts w:hAnsi="宋体" w:cs="宋体"/>
      <w:kern w:val="0"/>
      <w:sz w:val="24"/>
    </w:rPr>
  </w:style>
  <w:style w:type="character" w:customStyle="1" w:styleId="61">
    <w:name w:val="HTML 预设格式 Char"/>
    <w:basedOn w:val="34"/>
    <w:link w:val="21"/>
    <w:qFormat/>
    <w:uiPriority w:val="99"/>
    <w:rPr>
      <w:rFonts w:ascii="宋体" w:hAnsi="宋体" w:cs="宋体"/>
      <w:sz w:val="24"/>
      <w:szCs w:val="24"/>
    </w:rPr>
  </w:style>
  <w:style w:type="character" w:customStyle="1" w:styleId="62">
    <w:name w:val="ordinary-span-edit2"/>
    <w:basedOn w:val="34"/>
    <w:qFormat/>
    <w:uiPriority w:val="0"/>
  </w:style>
  <w:style w:type="paragraph" w:customStyle="1" w:styleId="63">
    <w:name w:val="_Style 25"/>
    <w:basedOn w:val="1"/>
    <w:next w:val="23"/>
    <w:qFormat/>
    <w:uiPriority w:val="0"/>
    <w:pPr>
      <w:spacing w:line="360" w:lineRule="auto"/>
      <w:ind w:firstLine="420"/>
    </w:pPr>
    <w:rPr>
      <w:sz w:val="24"/>
      <w:szCs w:val="20"/>
    </w:rPr>
  </w:style>
  <w:style w:type="paragraph" w:customStyle="1" w:styleId="64">
    <w:name w:val="列出段落1"/>
    <w:basedOn w:val="1"/>
    <w:link w:val="65"/>
    <w:qFormat/>
    <w:uiPriority w:val="0"/>
    <w:pPr>
      <w:ind w:firstLine="420" w:firstLineChars="200"/>
    </w:pPr>
  </w:style>
  <w:style w:type="character" w:customStyle="1" w:styleId="65">
    <w:name w:val="List Paragraph Char Char"/>
    <w:link w:val="64"/>
    <w:uiPriority w:val="0"/>
    <w:rPr>
      <w:rFonts w:ascii="宋体"/>
      <w:kern w:val="2"/>
      <w:sz w:val="21"/>
      <w:szCs w:val="24"/>
    </w:rPr>
  </w:style>
  <w:style w:type="character" w:customStyle="1" w:styleId="66">
    <w:name w:val="正文缩进 Char2"/>
    <w:link w:val="23"/>
    <w:qFormat/>
    <w:locked/>
    <w:uiPriority w:val="99"/>
    <w:rPr>
      <w:rFonts w:ascii="宋体"/>
      <w:kern w:val="2"/>
      <w:sz w:val="24"/>
    </w:rPr>
  </w:style>
  <w:style w:type="character" w:customStyle="1" w:styleId="67">
    <w:name w:val="页脚 Char"/>
    <w:link w:val="19"/>
    <w:uiPriority w:val="0"/>
    <w:rPr>
      <w:rFonts w:ascii="宋体"/>
      <w:kern w:val="2"/>
      <w:sz w:val="18"/>
      <w:szCs w:val="18"/>
    </w:rPr>
  </w:style>
  <w:style w:type="character" w:customStyle="1" w:styleId="68">
    <w:name w:val="纯文本 Char"/>
    <w:link w:val="24"/>
    <w:qFormat/>
    <w:locked/>
    <w:uiPriority w:val="99"/>
    <w:rPr>
      <w:rFonts w:ascii="宋体" w:hAnsi="Courier New"/>
    </w:rPr>
  </w:style>
  <w:style w:type="character" w:customStyle="1" w:styleId="69">
    <w:name w:val="纯文本 Char1"/>
    <w:basedOn w:val="3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70">
    <w:name w:val="批注文字 Char"/>
    <w:basedOn w:val="34"/>
    <w:link w:val="16"/>
    <w:qFormat/>
    <w:uiPriority w:val="0"/>
    <w:rPr>
      <w:kern w:val="2"/>
      <w:sz w:val="21"/>
    </w:rPr>
  </w:style>
  <w:style w:type="paragraph" w:customStyle="1" w:styleId="71">
    <w:name w:val="列出段落2"/>
    <w:basedOn w:val="1"/>
    <w:uiPriority w:val="0"/>
    <w:pPr>
      <w:ind w:firstLine="200" w:firstLineChars="200"/>
    </w:pPr>
    <w:rPr>
      <w:rFonts w:ascii="Calibri" w:hAnsi="Calibri" w:eastAsia="文泉驿正黑" w:cs="Arial"/>
      <w:szCs w:val="22"/>
    </w:rPr>
  </w:style>
  <w:style w:type="character" w:customStyle="1" w:styleId="72">
    <w:name w:val="标题 3 Char"/>
    <w:basedOn w:val="34"/>
    <w:link w:val="4"/>
    <w:qFormat/>
    <w:uiPriority w:val="0"/>
    <w:rPr>
      <w:rFonts w:eastAsia="黑体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青岛海尔软件有限公司</Company>
  <Pages>18</Pages>
  <Words>2885</Words>
  <Characters>16447</Characters>
  <Lines>137</Lines>
  <Paragraphs>38</Paragraphs>
  <TotalTime>0</TotalTime>
  <ScaleCrop>false</ScaleCrop>
  <LinksUpToDate>false</LinksUpToDate>
  <CharactersWithSpaces>19294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2014-06-17T11:39:00Z</dcterms:created>
  <dc:creator>YuanNing</dc:creator>
  <cp:lastModifiedBy>free</cp:lastModifiedBy>
  <cp:lastPrinted>2002-06-07T07:10:00Z</cp:lastPrinted>
  <dcterms:modified xsi:type="dcterms:W3CDTF">2016-07-19T17:38:35Z</dcterms:modified>
  <dc:title>客户需求说明书</dc:title>
  <cp:revision>832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9-10.1.0.5444</vt:lpwstr>
  </property>
</Properties>
</file>